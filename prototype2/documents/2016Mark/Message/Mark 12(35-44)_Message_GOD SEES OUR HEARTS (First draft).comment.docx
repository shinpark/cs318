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02A" w:rsidRPr="00C72626" w:rsidRDefault="005E6245" w:rsidP="00D302CF">
      <w:pPr>
        <w:spacing w:line="276" w:lineRule="auto"/>
        <w:jc w:val="center"/>
        <w:rPr>
          <w:b/>
        </w:rPr>
      </w:pPr>
      <w:r>
        <w:rPr>
          <w:b/>
        </w:rPr>
        <w:t>GOD SEES OUR HEARTS</w:t>
      </w:r>
    </w:p>
    <w:p w:rsidR="00E4402A" w:rsidRPr="00C72626" w:rsidRDefault="00E2767F" w:rsidP="006D7BA8">
      <w:pPr>
        <w:spacing w:after="240" w:line="276" w:lineRule="auto"/>
        <w:jc w:val="center"/>
      </w:pPr>
      <w:r>
        <w:rPr>
          <w:b/>
        </w:rPr>
        <w:t>(</w:t>
      </w:r>
      <w:r w:rsidR="0047213A">
        <w:rPr>
          <w:b/>
        </w:rPr>
        <w:t>Mark 12:35-44</w:t>
      </w:r>
      <w:r w:rsidR="00E4402A" w:rsidRPr="00C72626">
        <w:rPr>
          <w:b/>
        </w:rPr>
        <w:t>)</w:t>
      </w:r>
    </w:p>
    <w:p w:rsidR="00900462" w:rsidRPr="00BA089D" w:rsidRDefault="00C72626" w:rsidP="000618AA">
      <w:pPr>
        <w:spacing w:after="240" w:line="276" w:lineRule="auto"/>
        <w:jc w:val="center"/>
      </w:pPr>
      <w:r w:rsidRPr="00C72626">
        <w:rPr>
          <w:b/>
          <w:i/>
        </w:rPr>
        <w:t>“</w:t>
      </w:r>
      <w:r w:rsidR="00A37EC6">
        <w:rPr>
          <w:b/>
          <w:i/>
        </w:rPr>
        <w:t xml:space="preserve">Calling his </w:t>
      </w:r>
      <w:r w:rsidR="005E6245">
        <w:rPr>
          <w:b/>
          <w:i/>
        </w:rPr>
        <w:t xml:space="preserve">disciples to him, Jesus said, ‘Truly I tell you, this poor widow has put more into the treasury than all the others.  They all gave out of their wealth; but she, out of her poverty put in </w:t>
      </w:r>
      <w:r w:rsidR="005E6245" w:rsidRPr="005E6245">
        <w:rPr>
          <w:b/>
          <w:i/>
        </w:rPr>
        <w:t>everything—all </w:t>
      </w:r>
      <w:r w:rsidR="005E6245">
        <w:rPr>
          <w:b/>
          <w:i/>
        </w:rPr>
        <w:t>she had to live on</w:t>
      </w:r>
      <w:r w:rsidR="00253AD5">
        <w:rPr>
          <w:b/>
          <w:i/>
        </w:rPr>
        <w:t>.</w:t>
      </w:r>
      <w:r w:rsidR="005E6245">
        <w:rPr>
          <w:b/>
          <w:i/>
        </w:rPr>
        <w:t>’</w:t>
      </w:r>
      <w:r w:rsidR="00253AD5">
        <w:rPr>
          <w:b/>
          <w:i/>
        </w:rPr>
        <w:t>”</w:t>
      </w:r>
      <w:r w:rsidR="008A1509">
        <w:rPr>
          <w:b/>
          <w:i/>
        </w:rPr>
        <w:t xml:space="preserve"> (</w:t>
      </w:r>
      <w:r w:rsidR="005E6245">
        <w:rPr>
          <w:b/>
          <w:i/>
        </w:rPr>
        <w:t>vs. 43-44</w:t>
      </w:r>
      <w:r w:rsidR="00957F27">
        <w:rPr>
          <w:b/>
          <w:i/>
        </w:rPr>
        <w:t>)</w:t>
      </w:r>
    </w:p>
    <w:p w:rsidR="00E4402A" w:rsidRPr="00D302CF" w:rsidRDefault="003F36D2" w:rsidP="00DB5370">
      <w:pPr>
        <w:spacing w:after="240" w:line="276" w:lineRule="auto"/>
        <w:ind w:firstLine="720"/>
      </w:pPr>
      <w:r>
        <w:t>Intro…</w:t>
      </w:r>
    </w:p>
    <w:p w:rsidR="000618AA" w:rsidRDefault="00D94A85" w:rsidP="000618AA">
      <w:pPr>
        <w:pStyle w:val="ListParagraph"/>
        <w:numPr>
          <w:ilvl w:val="0"/>
          <w:numId w:val="10"/>
        </w:numPr>
        <w:spacing w:after="240" w:line="276" w:lineRule="auto"/>
        <w:rPr>
          <w:b/>
        </w:rPr>
      </w:pPr>
      <w:r>
        <w:rPr>
          <w:b/>
        </w:rPr>
        <w:t>Whose s</w:t>
      </w:r>
      <w:r w:rsidR="00420A01">
        <w:rPr>
          <w:b/>
        </w:rPr>
        <w:t>on is the Messiah?</w:t>
      </w:r>
      <w:r w:rsidR="00253AD5" w:rsidRPr="00637146">
        <w:rPr>
          <w:b/>
        </w:rPr>
        <w:t xml:space="preserve"> </w:t>
      </w:r>
      <w:r w:rsidR="008A1509" w:rsidRPr="00637146">
        <w:rPr>
          <w:b/>
        </w:rPr>
        <w:t>(</w:t>
      </w:r>
      <w:r w:rsidR="00420A01">
        <w:rPr>
          <w:b/>
        </w:rPr>
        <w:t>vs. 35-37</w:t>
      </w:r>
      <w:r w:rsidR="00197112" w:rsidRPr="00637146">
        <w:rPr>
          <w:b/>
        </w:rPr>
        <w:t>)</w:t>
      </w:r>
    </w:p>
    <w:p w:rsidR="000A5FA9" w:rsidRDefault="00873FB4" w:rsidP="00873FB4">
      <w:pPr>
        <w:spacing w:after="240" w:line="276" w:lineRule="auto"/>
        <w:ind w:firstLine="720"/>
      </w:pPr>
      <w:r>
        <w:t xml:space="preserve">Jesus had </w:t>
      </w:r>
      <w:r w:rsidR="00D94A85">
        <w:t xml:space="preserve">now </w:t>
      </w:r>
      <w:r>
        <w:t>silenced every</w:t>
      </w:r>
      <w:r w:rsidR="00DA717E">
        <w:t xml:space="preserve"> one of his</w:t>
      </w:r>
      <w:r>
        <w:t xml:space="preserve"> chall</w:t>
      </w:r>
      <w:r w:rsidR="00DA717E">
        <w:t>engers</w:t>
      </w:r>
      <w:r>
        <w:t xml:space="preserve">.  The </w:t>
      </w:r>
      <w:r w:rsidR="004F33E1">
        <w:t>Pharisees had been foiled, the Herodians humiliated, the Sadducees stumped and the teachers of the law</w:t>
      </w:r>
      <w:r w:rsidR="00D94A85">
        <w:t xml:space="preserve"> taken to school.  Now Jesus had</w:t>
      </w:r>
      <w:r w:rsidR="00162BBE">
        <w:t xml:space="preserve"> the floor</w:t>
      </w:r>
      <w:r w:rsidR="00D94A85">
        <w:t xml:space="preserve"> of the temple grounds to himself during this Passove</w:t>
      </w:r>
      <w:r w:rsidR="00DA717E">
        <w:t>r</w:t>
      </w:r>
      <w:r w:rsidR="002A2839">
        <w:t xml:space="preserve"> festival</w:t>
      </w:r>
      <w:r w:rsidR="00D94A85">
        <w:t xml:space="preserve">, with only a few days left in his earthly ministry.  </w:t>
      </w:r>
      <w:r w:rsidR="00DA717E">
        <w:t>What was weighing most heavily on his heart?</w:t>
      </w:r>
    </w:p>
    <w:p w:rsidR="0018280E" w:rsidRDefault="00DA717E" w:rsidP="00DA717E">
      <w:pPr>
        <w:spacing w:after="240" w:line="276" w:lineRule="auto"/>
        <w:ind w:firstLine="720"/>
        <w:rPr>
          <w:color w:val="000000"/>
        </w:rPr>
      </w:pPr>
      <w:r>
        <w:t xml:space="preserve">Look at verse 35.  </w:t>
      </w:r>
      <w:r>
        <w:rPr>
          <w:b/>
          <w:i/>
        </w:rPr>
        <w:t>“</w:t>
      </w:r>
      <w:r w:rsidRPr="00DA717E">
        <w:rPr>
          <w:b/>
          <w:i/>
        </w:rPr>
        <w:t>While Jesus was teaching in the temple courts, he asked, </w:t>
      </w:r>
      <w:r>
        <w:rPr>
          <w:b/>
          <w:i/>
        </w:rPr>
        <w:t>‘</w:t>
      </w:r>
      <w:r w:rsidRPr="00DA717E">
        <w:rPr>
          <w:b/>
          <w:i/>
        </w:rPr>
        <w:t>Why do the teachers of the law say that the Messiah is the son of David?</w:t>
      </w:r>
      <w:r>
        <w:rPr>
          <w:b/>
          <w:i/>
        </w:rPr>
        <w:t>’”</w:t>
      </w:r>
      <w:r>
        <w:t xml:space="preserve">  </w:t>
      </w:r>
      <w:r w:rsidR="00B81120">
        <w:t>People’s misconceptions about the Messiah’s identity and work were a</w:t>
      </w:r>
      <w:r w:rsidR="001F7F30">
        <w:t xml:space="preserve"> major barrier </w:t>
      </w:r>
      <w:r w:rsidR="00B81120">
        <w:t>that prevented</w:t>
      </w:r>
      <w:r w:rsidR="001F7F30">
        <w:t xml:space="preserve"> the Jews from </w:t>
      </w:r>
      <w:r w:rsidR="004439DD">
        <w:t>accepting Jesus</w:t>
      </w:r>
      <w:r w:rsidR="00B81120">
        <w:t xml:space="preserve">.  </w:t>
      </w:r>
      <w:r w:rsidR="002F578C">
        <w:t>So Jesus challenged his listeners to ask themselves what they believed and why they believed</w:t>
      </w:r>
      <w:r w:rsidR="0018280E">
        <w:t xml:space="preserve"> it</w:t>
      </w:r>
      <w:r w:rsidR="002F578C">
        <w:t>, starting with the Messiah</w:t>
      </w:r>
      <w:r w:rsidR="0018280E">
        <w:t>’s identity as</w:t>
      </w:r>
      <w:r w:rsidR="002F578C">
        <w:t xml:space="preserve"> the son of David.  </w:t>
      </w:r>
      <w:r w:rsidR="0018280E">
        <w:t>When we examine the Bible carefully, we’ll find s</w:t>
      </w:r>
      <w:r w:rsidR="00B81120">
        <w:t>everal passages of Scripture</w:t>
      </w:r>
      <w:r w:rsidR="0018280E">
        <w:t xml:space="preserve"> that support this idea</w:t>
      </w:r>
      <w:r w:rsidR="00B81120">
        <w:t xml:space="preserve"> (2 Sam 7:12-13; </w:t>
      </w:r>
      <w:r w:rsidR="0018280E">
        <w:rPr>
          <w:color w:val="000000"/>
        </w:rPr>
        <w:t>Isa 9:6-7</w:t>
      </w:r>
      <w:r w:rsidR="00B81120">
        <w:rPr>
          <w:color w:val="000000"/>
        </w:rPr>
        <w:t>; Jer 23:5-6; Ez</w:t>
      </w:r>
      <w:r w:rsidR="002F578C">
        <w:rPr>
          <w:color w:val="000000"/>
        </w:rPr>
        <w:t>ek</w:t>
      </w:r>
      <w:r w:rsidR="00B81120">
        <w:rPr>
          <w:color w:val="000000"/>
        </w:rPr>
        <w:t xml:space="preserve"> 34:23-24).</w:t>
      </w:r>
      <w:r w:rsidR="0018280E">
        <w:rPr>
          <w:color w:val="000000"/>
        </w:rPr>
        <w:t xml:space="preserve">  The Messiah was revealed as</w:t>
      </w:r>
      <w:r w:rsidR="00B81120">
        <w:rPr>
          <w:color w:val="000000"/>
        </w:rPr>
        <w:t xml:space="preserve"> a great and glorious king who would rule “on David’s throne” with justice and righteousness, like King David himself.  </w:t>
      </w:r>
      <w:r w:rsidR="002F578C">
        <w:rPr>
          <w:color w:val="000000"/>
        </w:rPr>
        <w:t xml:space="preserve">And God kept this promise.  When the time came for Jesus to be born, Joseph and Mary were in Bethlehem to register for the Roman census because Joseph </w:t>
      </w:r>
      <w:r w:rsidR="002F578C">
        <w:rPr>
          <w:i/>
          <w:color w:val="000000"/>
        </w:rPr>
        <w:t>“belonged to the house and line of David” (Lk 2:4).</w:t>
      </w:r>
      <w:r w:rsidR="002F578C">
        <w:rPr>
          <w:color w:val="000000"/>
        </w:rPr>
        <w:t xml:space="preserve">  When Jesus was born, an angel appeared and declared, </w:t>
      </w:r>
      <w:r w:rsidR="002F578C">
        <w:rPr>
          <w:i/>
          <w:color w:val="000000"/>
        </w:rPr>
        <w:t>“Today in the town of David a Savior has been born to you; he is the Messiah, the Lord” (Lk 2:11).</w:t>
      </w:r>
    </w:p>
    <w:p w:rsidR="00F97B5C" w:rsidRDefault="002F578C" w:rsidP="00F97B5C">
      <w:pPr>
        <w:spacing w:after="240" w:line="276" w:lineRule="auto"/>
        <w:ind w:firstLine="720"/>
      </w:pPr>
      <w:r>
        <w:rPr>
          <w:color w:val="000000"/>
        </w:rPr>
        <w:t>Despite these fa</w:t>
      </w:r>
      <w:r w:rsidR="0018280E">
        <w:rPr>
          <w:color w:val="000000"/>
        </w:rPr>
        <w:t xml:space="preserve">cts, the majority of the Jewish people couldn’t reconcile their own opinions of the Messiah with Jesus because of their stubborn, human ideas and earthbound hopes.  Jesus was born to a poor family in Galilee.  Rather than talking about leading a revolt against Rome and making Israel into a world superpower again, Jesus was leading a spiritual revolution.  He was a spiritual Messiah rather than a political king.  He wasn’t affirming people’s worldly ambitions, but exposing the sin in their hearts and calling them to repentance.  </w:t>
      </w:r>
      <w:r w:rsidR="00F97B5C">
        <w:rPr>
          <w:color w:val="000000"/>
        </w:rPr>
        <w:t xml:space="preserve">So every sign that Jesus performed to validate his message </w:t>
      </w:r>
      <w:r w:rsidR="0018280E">
        <w:rPr>
          <w:color w:val="000000"/>
        </w:rPr>
        <w:t xml:space="preserve">made the Jewish leaders furious.  </w:t>
      </w:r>
      <w:r w:rsidR="00F97B5C">
        <w:rPr>
          <w:color w:val="000000"/>
        </w:rPr>
        <w:t xml:space="preserve">They were guilty of the most foolish error of missing their own Messiah.  This is because they did not understand what they needed saving from.  Jesus </w:t>
      </w:r>
      <w:r w:rsidR="00227E63">
        <w:rPr>
          <w:color w:val="000000"/>
        </w:rPr>
        <w:t>was the Messiah they needed,</w:t>
      </w:r>
      <w:r w:rsidR="00F97B5C">
        <w:rPr>
          <w:color w:val="000000"/>
        </w:rPr>
        <w:t xml:space="preserve"> not the Messiah they wanted.</w:t>
      </w:r>
    </w:p>
    <w:p w:rsidR="00162BBE" w:rsidRDefault="00F97B5C" w:rsidP="00F97B5C">
      <w:pPr>
        <w:spacing w:after="240" w:line="276" w:lineRule="auto"/>
        <w:ind w:firstLine="720"/>
      </w:pPr>
      <w:r>
        <w:t xml:space="preserve">The Jewish people needed to look below the surface.  Jesus’ question, </w:t>
      </w:r>
      <w:r>
        <w:rPr>
          <w:b/>
          <w:i/>
        </w:rPr>
        <w:t>“Why do the teachers of the law say that the Messiah is the son of David?”</w:t>
      </w:r>
      <w:r>
        <w:t xml:space="preserve"> really means, “Is the Messiah </w:t>
      </w:r>
      <w:r>
        <w:rPr>
          <w:i/>
        </w:rPr>
        <w:lastRenderedPageBreak/>
        <w:t>only</w:t>
      </w:r>
      <w:r>
        <w:t xml:space="preserve"> the son of David?”  </w:t>
      </w:r>
      <w:r w:rsidR="00D16782">
        <w:t>It was time for Jesus to open</w:t>
      </w:r>
      <w:r>
        <w:t xml:space="preserve"> their minds through </w:t>
      </w:r>
      <w:r w:rsidR="00D16782">
        <w:t>a</w:t>
      </w:r>
      <w:r>
        <w:t xml:space="preserve"> Bible study</w:t>
      </w:r>
      <w:r w:rsidR="00864D49">
        <w:t xml:space="preserve"> on Psalm 110:1, a well-known messianic prophecy</w:t>
      </w:r>
      <w:r>
        <w:t xml:space="preserve">.  Verses 36-37a read, </w:t>
      </w:r>
      <w:r>
        <w:rPr>
          <w:b/>
          <w:i/>
        </w:rPr>
        <w:t>“</w:t>
      </w:r>
      <w:r w:rsidRPr="00F97B5C">
        <w:rPr>
          <w:b/>
          <w:i/>
        </w:rPr>
        <w:t>David himself, speaking by the Holy Spirit, declared:</w:t>
      </w:r>
      <w:r>
        <w:rPr>
          <w:b/>
          <w:i/>
        </w:rPr>
        <w:t xml:space="preserve"> ‘The Lord said to my Lord: </w:t>
      </w:r>
      <w:r w:rsidRPr="00F97B5C">
        <w:rPr>
          <w:b/>
          <w:i/>
        </w:rPr>
        <w:t>“Sit at my right hand</w:t>
      </w:r>
      <w:r>
        <w:rPr>
          <w:b/>
          <w:i/>
        </w:rPr>
        <w:t xml:space="preserve"> </w:t>
      </w:r>
      <w:r w:rsidRPr="00F97B5C">
        <w:rPr>
          <w:b/>
          <w:i/>
        </w:rPr>
        <w:t>until I put your enemies</w:t>
      </w:r>
      <w:r>
        <w:rPr>
          <w:b/>
          <w:i/>
        </w:rPr>
        <w:t xml:space="preserve"> under your feet.”’  </w:t>
      </w:r>
      <w:r w:rsidRPr="00F97B5C">
        <w:rPr>
          <w:b/>
          <w:i/>
        </w:rPr>
        <w:t>David himself calls him ‘Lord.’ How then can he be his son?”</w:t>
      </w:r>
      <w:r>
        <w:t xml:space="preserve">  T</w:t>
      </w:r>
      <w:r w:rsidR="00C20E53">
        <w:t xml:space="preserve">hrough the inspiration of the Holy Spirit, </w:t>
      </w:r>
      <w:r w:rsidR="00687C30">
        <w:t>King David caught</w:t>
      </w:r>
      <w:r w:rsidR="00C20E53">
        <w:t xml:space="preserve"> a glimpse of the Messiah</w:t>
      </w:r>
      <w:r w:rsidR="00687C30">
        <w:t>’s divine identity</w:t>
      </w:r>
      <w:r>
        <w:t>.</w:t>
      </w:r>
      <w:r w:rsidR="00C20E53">
        <w:t xml:space="preserve"> </w:t>
      </w:r>
      <w:r w:rsidR="00687C30">
        <w:t xml:space="preserve"> H</w:t>
      </w:r>
      <w:r>
        <w:t xml:space="preserve">is words, </w:t>
      </w:r>
      <w:r>
        <w:rPr>
          <w:b/>
          <w:i/>
        </w:rPr>
        <w:t>“The Lord said to my Lord”</w:t>
      </w:r>
      <w:r>
        <w:t xml:space="preserve"> </w:t>
      </w:r>
      <w:r w:rsidR="00687C30">
        <w:t>are enlightening.  T</w:t>
      </w:r>
      <w:r w:rsidR="00C20E53">
        <w:t xml:space="preserve">he first </w:t>
      </w:r>
      <w:r w:rsidR="00C20E53" w:rsidRPr="00F97B5C">
        <w:rPr>
          <w:b/>
          <w:i/>
        </w:rPr>
        <w:t>“Lord</w:t>
      </w:r>
      <w:r w:rsidRPr="00F97B5C">
        <w:rPr>
          <w:b/>
          <w:i/>
        </w:rPr>
        <w:t>”</w:t>
      </w:r>
      <w:r w:rsidR="00687C30">
        <w:t xml:space="preserve"> </w:t>
      </w:r>
      <w:r>
        <w:t>is the Hebrew word</w:t>
      </w:r>
      <w:r w:rsidR="00C20E53">
        <w:t xml:space="preserve"> </w:t>
      </w:r>
      <w:r>
        <w:t>“</w:t>
      </w:r>
      <w:r w:rsidR="00C20E53">
        <w:t>Yahweh</w:t>
      </w:r>
      <w:r>
        <w:t>”</w:t>
      </w:r>
      <w:r w:rsidR="00C20E53">
        <w:t xml:space="preserve">, </w:t>
      </w:r>
      <w:r w:rsidR="00687C30">
        <w:t xml:space="preserve">the </w:t>
      </w:r>
      <w:r>
        <w:t>sacred name of God revealed to Moses.  T</w:t>
      </w:r>
      <w:r w:rsidR="00C20E53">
        <w:t xml:space="preserve">he second </w:t>
      </w:r>
      <w:r w:rsidR="00C20E53" w:rsidRPr="00F97B5C">
        <w:rPr>
          <w:b/>
          <w:i/>
        </w:rPr>
        <w:t>“Lord”</w:t>
      </w:r>
      <w:r>
        <w:t xml:space="preserve"> is the Hebrew word</w:t>
      </w:r>
      <w:r w:rsidR="00C20E53">
        <w:t xml:space="preserve"> </w:t>
      </w:r>
      <w:r>
        <w:t>“</w:t>
      </w:r>
      <w:r w:rsidR="00C20E53">
        <w:t>Adon</w:t>
      </w:r>
      <w:del w:id="0" w:author="Stephen Yang" w:date="2017-10-22T07:14:00Z">
        <w:r w:rsidR="00C20E53" w:rsidDel="00E359DB">
          <w:delText>ai</w:delText>
        </w:r>
      </w:del>
      <w:r>
        <w:t>”</w:t>
      </w:r>
      <w:ins w:id="1" w:author="Stephen Yang" w:date="2017-10-22T07:24:00Z">
        <w:r w:rsidR="00CB5A34">
          <w:t xml:space="preserve"> (singular; plural form is Adonai)</w:t>
        </w:r>
      </w:ins>
      <w:r>
        <w:t>.  This name was also</w:t>
      </w:r>
      <w:ins w:id="2" w:author="Stephen Yang" w:date="2017-10-22T07:16:00Z">
        <w:r w:rsidR="00E359DB">
          <w:t xml:space="preserve"> </w:t>
        </w:r>
      </w:ins>
      <w:del w:id="3" w:author="Stephen Yang" w:date="2017-10-22T07:18:00Z">
        <w:r w:rsidR="00C20E53" w:rsidDel="00E359DB">
          <w:delText xml:space="preserve"> </w:delText>
        </w:r>
      </w:del>
      <w:del w:id="4" w:author="Stephen Yang" w:date="2017-10-22T07:17:00Z">
        <w:r w:rsidR="00C20E53" w:rsidDel="00E359DB">
          <w:delText>reserved</w:delText>
        </w:r>
      </w:del>
      <w:del w:id="5" w:author="Stephen Yang" w:date="2017-10-22T07:18:00Z">
        <w:r w:rsidR="00C20E53" w:rsidDel="00E359DB">
          <w:delText xml:space="preserve"> </w:delText>
        </w:r>
      </w:del>
      <w:del w:id="6" w:author="Stephen Yang" w:date="2017-10-22T07:16:00Z">
        <w:r w:rsidR="00687C30" w:rsidDel="00E359DB">
          <w:delText>only</w:delText>
        </w:r>
      </w:del>
      <w:del w:id="7" w:author="Stephen Yang" w:date="2017-10-22T07:18:00Z">
        <w:r w:rsidDel="00E359DB">
          <w:delText xml:space="preserve"> for God, </w:delText>
        </w:r>
      </w:del>
      <w:r>
        <w:t>usually used in place of “Yahweh”</w:t>
      </w:r>
      <w:r w:rsidR="00687C30">
        <w:t xml:space="preserve"> to avoid the</w:t>
      </w:r>
      <w:r>
        <w:t xml:space="preserve"> possibility of misusing God’s name.</w:t>
      </w:r>
      <w:r w:rsidR="00C20E53">
        <w:t xml:space="preserve"> </w:t>
      </w:r>
      <w:r>
        <w:t xml:space="preserve"> </w:t>
      </w:r>
      <w:r w:rsidR="00D16782">
        <w:t>Therefore</w:t>
      </w:r>
      <w:r w:rsidR="00864D49">
        <w:t xml:space="preserve">, David was saying “My divine Lord God said to my divine Lord God…”  It was an expression of intense reverence and awe.  </w:t>
      </w:r>
      <w:r w:rsidR="00687C30">
        <w:t xml:space="preserve"> E</w:t>
      </w:r>
      <w:r w:rsidR="00C20E53">
        <w:t>ven thou</w:t>
      </w:r>
      <w:r w:rsidR="00C703A5">
        <w:t>gh the</w:t>
      </w:r>
      <w:r w:rsidR="00687C30">
        <w:t xml:space="preserve"> Messiah would come in his line as </w:t>
      </w:r>
      <w:r w:rsidR="00C20E53">
        <w:t>a great…great…great…</w:t>
      </w:r>
      <w:r w:rsidR="00C703A5">
        <w:t>grandson, David</w:t>
      </w:r>
      <w:r w:rsidR="00C20E53">
        <w:t xml:space="preserve"> </w:t>
      </w:r>
      <w:r w:rsidR="00687C30">
        <w:t>was already wor</w:t>
      </w:r>
      <w:r w:rsidR="00C703A5">
        <w:t>shiping him as his Lord and God</w:t>
      </w:r>
      <w:r w:rsidR="00687C30">
        <w:t>!  S</w:t>
      </w:r>
      <w:r w:rsidR="00C20E53">
        <w:t xml:space="preserve">o Jesus rightly asks, how </w:t>
      </w:r>
      <w:r w:rsidR="00687C30">
        <w:t xml:space="preserve">then </w:t>
      </w:r>
      <w:r w:rsidR="00C20E53">
        <w:t>can he be his son?</w:t>
      </w:r>
      <w:r w:rsidR="00A226DC">
        <w:t xml:space="preserve">  Whose s</w:t>
      </w:r>
      <w:r w:rsidR="00C703A5">
        <w:t>on is the Messiah?  H</w:t>
      </w:r>
      <w:r w:rsidR="00A226DC">
        <w:t>e is the Son of God!</w:t>
      </w:r>
    </w:p>
    <w:p w:rsidR="00A226DC" w:rsidRDefault="00D16782" w:rsidP="00F97B5C">
      <w:pPr>
        <w:spacing w:after="240" w:line="276" w:lineRule="auto"/>
        <w:ind w:firstLine="720"/>
      </w:pPr>
      <w:r>
        <w:t>This</w:t>
      </w:r>
      <w:r w:rsidR="000A2A08">
        <w:t xml:space="preserve"> Scripture also speaks volumes about the Messiah’s power and victory.  </w:t>
      </w:r>
      <w:r w:rsidR="009B2EA5">
        <w:t xml:space="preserve">It is the Father who says to the Son, </w:t>
      </w:r>
      <w:r w:rsidR="009B2EA5">
        <w:rPr>
          <w:b/>
          <w:i/>
        </w:rPr>
        <w:t>“Sit at my right hand until I put your enemies under your feet.”</w:t>
      </w:r>
      <w:r w:rsidR="009B2EA5">
        <w:t xml:space="preserve">  </w:t>
      </w:r>
      <w:r w:rsidR="00C703A5">
        <w:t xml:space="preserve">This is exactly what Jesus would soon fulfill.  </w:t>
      </w:r>
      <w:r w:rsidR="00B61C39">
        <w:t xml:space="preserve">The very reason he came into this world in human flesh was to defeat our greatest enemies: sin, death and the devil. </w:t>
      </w:r>
      <w:ins w:id="8" w:author="Stephen Yang" w:date="2017-10-22T07:30:00Z">
        <w:r w:rsidR="00CB5A34">
          <w:t>And to give us eternal life and the kingdom of God.</w:t>
        </w:r>
      </w:ins>
      <w:r w:rsidR="00B61C39">
        <w:t xml:space="preserve"> In only a few days, he would be nailed to the cross.  It would look like his own defeat.  But by dying the death that we deserved</w:t>
      </w:r>
      <w:r>
        <w:t>,</w:t>
      </w:r>
      <w:r w:rsidR="00B61C39">
        <w:t xml:space="preserve"> as our Substitute, Jesus would crush Satan’s head</w:t>
      </w:r>
      <w:r>
        <w:t xml:space="preserve"> and free us from the penalty of our sins</w:t>
      </w:r>
      <w:r w:rsidR="00B61C39">
        <w:t>.  He w</w:t>
      </w:r>
      <w:r>
        <w:t>ould destroy</w:t>
      </w:r>
      <w:r w:rsidR="00B61C39">
        <w:t xml:space="preserve"> the power of death by rising on the third</w:t>
      </w:r>
      <w:r>
        <w:t xml:space="preserve"> day</w:t>
      </w:r>
      <w:r w:rsidR="00B61C39">
        <w:t xml:space="preserve"> ascend back into heaven.  That is where he has been to this day, sitting at the r</w:t>
      </w:r>
      <w:r>
        <w:t>ight hand of the Father in unspeakable</w:t>
      </w:r>
      <w:r w:rsidR="00B61C39">
        <w:t xml:space="preserve"> glory.</w:t>
      </w:r>
      <w:r w:rsidR="005C1A21">
        <w:t xml:space="preserve">  Through the work of the Holy Spirit in the world, the Father is </w:t>
      </w:r>
      <w:r>
        <w:t xml:space="preserve">now </w:t>
      </w:r>
      <w:r w:rsidR="005C1A21">
        <w:t xml:space="preserve">subjugating all of Christ’s enemies </w:t>
      </w:r>
      <w:r>
        <w:t>under his feet.  Jesus will</w:t>
      </w:r>
      <w:r w:rsidR="005C1A21">
        <w:t xml:space="preserve"> </w:t>
      </w:r>
      <w:r>
        <w:t xml:space="preserve">soon return </w:t>
      </w:r>
      <w:r w:rsidR="005C1A21">
        <w:t>with power and great glory to consummate his final rule</w:t>
      </w:r>
      <w:ins w:id="9" w:author="Stephen Yang" w:date="2017-10-22T07:31:00Z">
        <w:r w:rsidR="003C3B97">
          <w:t xml:space="preserve"> in </w:t>
        </w:r>
      </w:ins>
      <w:ins w:id="10" w:author="Stephen Yang" w:date="2017-10-22T07:32:00Z">
        <w:r w:rsidR="003C3B97">
          <w:t xml:space="preserve">a </w:t>
        </w:r>
      </w:ins>
      <w:ins w:id="11" w:author="Stephen Yang" w:date="2017-10-22T07:31:00Z">
        <w:r w:rsidR="003C3B97">
          <w:t xml:space="preserve">new heaven and </w:t>
        </w:r>
      </w:ins>
      <w:ins w:id="12" w:author="Stephen Yang" w:date="2017-10-22T07:32:00Z">
        <w:r w:rsidR="003C3B97">
          <w:t xml:space="preserve">a new </w:t>
        </w:r>
      </w:ins>
      <w:ins w:id="13" w:author="Stephen Yang" w:date="2017-10-22T07:31:00Z">
        <w:r w:rsidR="003C3B97">
          <w:t>earth</w:t>
        </w:r>
      </w:ins>
      <w:ins w:id="14" w:author="Stephen Yang" w:date="2017-10-22T07:33:00Z">
        <w:r w:rsidR="003C3B97">
          <w:t xml:space="preserve"> (Rev 21:1)</w:t>
        </w:r>
      </w:ins>
      <w:r w:rsidR="005C1A21">
        <w:t>.  This is the glorious Messiah that blew David’s mind!  But the Jews of Jesus’ day were totally missing</w:t>
      </w:r>
      <w:r>
        <w:t xml:space="preserve"> this</w:t>
      </w:r>
      <w:r w:rsidR="005C1A21">
        <w:t xml:space="preserve">. </w:t>
      </w:r>
      <w:ins w:id="15" w:author="Stephen Yang" w:date="2017-10-22T07:28:00Z">
        <w:r w:rsidR="00CB5A34">
          <w:t>Out of spiritual ignorance</w:t>
        </w:r>
      </w:ins>
      <w:ins w:id="16" w:author="Stephen Yang" w:date="2017-10-22T07:41:00Z">
        <w:r w:rsidR="00F74CE5">
          <w:t xml:space="preserve"> and love for the world</w:t>
        </w:r>
      </w:ins>
      <w:ins w:id="17" w:author="Stephen Yang" w:date="2017-10-22T07:28:00Z">
        <w:r w:rsidR="00CB5A34">
          <w:t xml:space="preserve">, </w:t>
        </w:r>
      </w:ins>
      <w:ins w:id="18" w:author="Stephen Yang" w:date="2017-10-22T07:29:00Z">
        <w:r w:rsidR="00CB5A34">
          <w:t>t</w:t>
        </w:r>
      </w:ins>
      <w:ins w:id="19" w:author="Stephen Yang" w:date="2017-10-22T07:27:00Z">
        <w:r w:rsidR="00CB5A34">
          <w:t>hey only sought their</w:t>
        </w:r>
      </w:ins>
      <w:ins w:id="20" w:author="Stephen Yang" w:date="2017-10-22T07:29:00Z">
        <w:r w:rsidR="00CB5A34">
          <w:t xml:space="preserve"> own</w:t>
        </w:r>
      </w:ins>
      <w:ins w:id="21" w:author="Stephen Yang" w:date="2017-10-22T07:27:00Z">
        <w:r w:rsidR="00CB5A34">
          <w:t xml:space="preserve"> political Messiah, who would solve their earth-bound </w:t>
        </w:r>
      </w:ins>
      <w:ins w:id="22" w:author="Stephen Yang" w:date="2017-10-22T07:35:00Z">
        <w:r w:rsidR="003C3B97">
          <w:t xml:space="preserve">problems, and satisfy their selfish </w:t>
        </w:r>
      </w:ins>
      <w:ins w:id="23" w:author="Stephen Yang" w:date="2017-10-22T07:27:00Z">
        <w:r w:rsidR="00CB5A34">
          <w:t xml:space="preserve">desire and </w:t>
        </w:r>
      </w:ins>
      <w:ins w:id="24" w:author="Stephen Yang" w:date="2017-10-22T07:35:00Z">
        <w:r w:rsidR="003C3B97">
          <w:t>ambition</w:t>
        </w:r>
      </w:ins>
      <w:ins w:id="25" w:author="Stephen Yang" w:date="2017-10-22T07:27:00Z">
        <w:r w:rsidR="00CB5A34">
          <w:t>.</w:t>
        </w:r>
      </w:ins>
      <w:ins w:id="26" w:author="Stephen Yang" w:date="2017-10-22T07:28:00Z">
        <w:r w:rsidR="00CB5A34">
          <w:t xml:space="preserve"> A</w:t>
        </w:r>
      </w:ins>
      <w:ins w:id="27" w:author="Stephen Yang" w:date="2017-10-22T07:29:00Z">
        <w:r w:rsidR="00CB5A34">
          <w:t>s a result,</w:t>
        </w:r>
      </w:ins>
      <w:r w:rsidR="005C1A21">
        <w:t xml:space="preserve"> </w:t>
      </w:r>
      <w:del w:id="28" w:author="Stephen Yang" w:date="2017-10-22T07:29:00Z">
        <w:r w:rsidR="005C1A21" w:rsidDel="00CB5A34">
          <w:delText>T</w:delText>
        </w:r>
      </w:del>
      <w:ins w:id="29" w:author="Stephen Yang" w:date="2017-10-22T07:29:00Z">
        <w:r w:rsidR="00CB5A34">
          <w:t>t</w:t>
        </w:r>
      </w:ins>
      <w:r w:rsidR="005C1A21">
        <w:t>hey were the ones who would act as the Messiah’s enemies by nailing him to a cross.  Jesus was warning them to repent immediately, lest they be c</w:t>
      </w:r>
      <w:r>
        <w:t>rushed under his feet</w:t>
      </w:r>
      <w:r w:rsidR="005C1A21">
        <w:t>.</w:t>
      </w:r>
    </w:p>
    <w:p w:rsidR="008A1509" w:rsidRDefault="00062C18" w:rsidP="00227E63">
      <w:pPr>
        <w:spacing w:after="240" w:line="276" w:lineRule="auto"/>
        <w:ind w:firstLine="720"/>
      </w:pPr>
      <w:r>
        <w:t>The question we must each ask ourselves is this: How high is my</w:t>
      </w:r>
      <w:r w:rsidR="00507BDE">
        <w:t xml:space="preserve"> opinion of Jesus?  </w:t>
      </w:r>
      <w:r>
        <w:t xml:space="preserve">Is he my God?  Is he my object of </w:t>
      </w:r>
      <w:r w:rsidR="00227E63">
        <w:t>worship?  Is he my Lord, who owns</w:t>
      </w:r>
      <w:r>
        <w:t xml:space="preserve"> my utmost allegiance?</w:t>
      </w:r>
      <w:r w:rsidR="00B20145">
        <w:t xml:space="preserve">  </w:t>
      </w:r>
      <w:r w:rsidR="00227E63">
        <w:t>Unless our</w:t>
      </w:r>
      <w:r w:rsidR="00E25FD5">
        <w:t xml:space="preserve"> view of Jesus is radically different than </w:t>
      </w:r>
      <w:r w:rsidR="00227E63">
        <w:t>that of</w:t>
      </w:r>
      <w:r w:rsidR="00154E4E">
        <w:t xml:space="preserve"> the world</w:t>
      </w:r>
      <w:r w:rsidR="00E25FD5">
        <w:t>, we are in danger of making the same mistake as the Jews.  To confess</w:t>
      </w:r>
      <w:r w:rsidR="00227E63">
        <w:t xml:space="preserve"> from our hearts</w:t>
      </w:r>
      <w:r w:rsidR="00E25FD5">
        <w:t xml:space="preserve">, </w:t>
      </w:r>
      <w:r w:rsidR="00E25FD5">
        <w:rPr>
          <w:i/>
        </w:rPr>
        <w:t>“Jesus is Lord”</w:t>
      </w:r>
      <w:r w:rsidR="00E25FD5">
        <w:t xml:space="preserve"> </w:t>
      </w:r>
      <w:r w:rsidR="00227E63">
        <w:t xml:space="preserve">is much more than adherence to church doctrine; it is </w:t>
      </w:r>
      <w:r w:rsidR="00154E4E">
        <w:t>the only way of</w:t>
      </w:r>
      <w:r w:rsidR="00227E63">
        <w:t xml:space="preserve"> salvation and eternal life (Ro 10:9-10). </w:t>
      </w:r>
      <w:r w:rsidR="00E25FD5">
        <w:t xml:space="preserve"> </w:t>
      </w:r>
      <w:r w:rsidR="00227E63">
        <w:t>I</w:t>
      </w:r>
      <w:r w:rsidR="00154E4E">
        <w:t>f we are only looking to Jesus</w:t>
      </w:r>
      <w:r w:rsidR="00227E63">
        <w:t xml:space="preserve"> to receive more of the comforts of this world, or turning to him only whe</w:t>
      </w:r>
      <w:r w:rsidR="00154E4E">
        <w:t>n we need have problems</w:t>
      </w:r>
      <w:r w:rsidR="00227E63">
        <w:t xml:space="preserve">, we will miss the spiritual Messiah we so desperately need.  </w:t>
      </w:r>
      <w:r w:rsidR="005A052E">
        <w:t xml:space="preserve">Jesus </w:t>
      </w:r>
      <w:r w:rsidR="005A052E">
        <w:lastRenderedPageBreak/>
        <w:t xml:space="preserve">wants to rule over our lives </w:t>
      </w:r>
      <w:ins w:id="30" w:author="Stephen Yang" w:date="2017-10-22T07:36:00Z">
        <w:r w:rsidR="003C3B97">
          <w:t xml:space="preserve">forever </w:t>
        </w:r>
      </w:ins>
      <w:r w:rsidR="005A052E">
        <w:t>as our lovin</w:t>
      </w:r>
      <w:r w:rsidR="0070325C">
        <w:t xml:space="preserve">g Lord.  He wants to put all </w:t>
      </w:r>
      <w:r w:rsidR="005A052E">
        <w:t>our enemies under his feet.</w:t>
      </w:r>
      <w:r w:rsidR="00227E63">
        <w:t xml:space="preserve">  In Christ is victory and life.  So let’s confess from our hearts, </w:t>
      </w:r>
      <w:r w:rsidR="00227E63">
        <w:rPr>
          <w:i/>
        </w:rPr>
        <w:t>“Jesus is Lord”</w:t>
      </w:r>
      <w:r w:rsidR="00227E63">
        <w:t>!</w:t>
      </w:r>
    </w:p>
    <w:p w:rsidR="00197112" w:rsidRPr="00637146" w:rsidRDefault="00420A01" w:rsidP="00637146">
      <w:pPr>
        <w:pStyle w:val="ListParagraph"/>
        <w:numPr>
          <w:ilvl w:val="0"/>
          <w:numId w:val="10"/>
        </w:numPr>
        <w:spacing w:after="240" w:line="276" w:lineRule="auto"/>
        <w:rPr>
          <w:b/>
        </w:rPr>
      </w:pPr>
      <w:r>
        <w:rPr>
          <w:b/>
        </w:rPr>
        <w:t>God sees the hidden motives of the heart</w:t>
      </w:r>
      <w:r w:rsidR="002D0C5B">
        <w:rPr>
          <w:b/>
        </w:rPr>
        <w:t>, whether bad or good</w:t>
      </w:r>
      <w:r w:rsidR="00A16187" w:rsidRPr="00637146">
        <w:rPr>
          <w:b/>
        </w:rPr>
        <w:t xml:space="preserve"> </w:t>
      </w:r>
      <w:r w:rsidR="00A74973" w:rsidRPr="00637146">
        <w:rPr>
          <w:b/>
        </w:rPr>
        <w:t>(</w:t>
      </w:r>
      <w:r>
        <w:rPr>
          <w:b/>
        </w:rPr>
        <w:t>vs. 38-44</w:t>
      </w:r>
      <w:r w:rsidR="00EF3050" w:rsidRPr="00637146">
        <w:rPr>
          <w:b/>
        </w:rPr>
        <w:t>)</w:t>
      </w:r>
    </w:p>
    <w:p w:rsidR="008A1509" w:rsidRDefault="00FB6565" w:rsidP="0068136E">
      <w:pPr>
        <w:spacing w:after="240" w:line="276" w:lineRule="auto"/>
        <w:ind w:firstLine="720"/>
      </w:pPr>
      <w:r>
        <w:t>Now the people were hanging on Jesus</w:t>
      </w:r>
      <w:r w:rsidR="0068136E">
        <w:t>’ every word.  I</w:t>
      </w:r>
      <w:r w:rsidR="001B617A">
        <w:t>t was an opportune time</w:t>
      </w:r>
      <w:r>
        <w:t xml:space="preserve"> to confront the hidden wickedness </w:t>
      </w:r>
      <w:r w:rsidR="0068136E">
        <w:t>of that time, especially the bad influence</w:t>
      </w:r>
      <w:r>
        <w:t xml:space="preserve"> of the religiou</w:t>
      </w:r>
      <w:r w:rsidR="0068136E">
        <w:t>s leaders.  Look at verses 38-40</w:t>
      </w:r>
      <w:r w:rsidR="00EB31E7">
        <w:t>a</w:t>
      </w:r>
      <w:r w:rsidR="0068136E">
        <w:t xml:space="preserve">.  </w:t>
      </w:r>
      <w:r w:rsidR="0068136E">
        <w:rPr>
          <w:b/>
          <w:i/>
        </w:rPr>
        <w:t>“</w:t>
      </w:r>
      <w:r w:rsidR="0068136E" w:rsidRPr="0068136E">
        <w:rPr>
          <w:b/>
          <w:i/>
        </w:rPr>
        <w:t>As he taught, Jesus said, </w:t>
      </w:r>
      <w:r w:rsidR="0068136E">
        <w:rPr>
          <w:b/>
          <w:i/>
        </w:rPr>
        <w:t>‘</w:t>
      </w:r>
      <w:r w:rsidR="0068136E" w:rsidRPr="0068136E">
        <w:rPr>
          <w:b/>
          <w:i/>
        </w:rPr>
        <w:t xml:space="preserve">Watch out for the teachers of the law. </w:t>
      </w:r>
      <w:r w:rsidR="0068136E">
        <w:rPr>
          <w:b/>
          <w:i/>
        </w:rPr>
        <w:t xml:space="preserve"> </w:t>
      </w:r>
      <w:r w:rsidR="0068136E" w:rsidRPr="0068136E">
        <w:rPr>
          <w:b/>
          <w:i/>
        </w:rPr>
        <w:t xml:space="preserve">They like to walk around in flowing robes and be greeted with respect in the </w:t>
      </w:r>
      <w:r w:rsidR="0068136E">
        <w:rPr>
          <w:b/>
          <w:i/>
        </w:rPr>
        <w:t xml:space="preserve">marketplaces, </w:t>
      </w:r>
      <w:r w:rsidR="0068136E" w:rsidRPr="0068136E">
        <w:rPr>
          <w:b/>
          <w:i/>
        </w:rPr>
        <w:t xml:space="preserve">and have the most important seats in the synagogues and </w:t>
      </w:r>
      <w:r w:rsidR="0068136E">
        <w:rPr>
          <w:b/>
          <w:i/>
        </w:rPr>
        <w:t xml:space="preserve">the places of honor at banquets.  </w:t>
      </w:r>
      <w:r w:rsidR="0068136E" w:rsidRPr="0068136E">
        <w:rPr>
          <w:b/>
          <w:i/>
        </w:rPr>
        <w:t xml:space="preserve">They devour widows’ houses and </w:t>
      </w:r>
      <w:r w:rsidR="001B617A">
        <w:rPr>
          <w:b/>
          <w:i/>
        </w:rPr>
        <w:t>for a show make lengthy prayers.’”</w:t>
      </w:r>
      <w:r w:rsidR="001B617A">
        <w:t xml:space="preserve">  </w:t>
      </w:r>
      <w:r w:rsidR="009C6147">
        <w:t>Jesus smelled something foul in the lifestyle of the teachers of the law.  In Matthew 23:2-3, he</w:t>
      </w:r>
      <w:r w:rsidR="00EB31E7">
        <w:t xml:space="preserve"> said, </w:t>
      </w:r>
      <w:r w:rsidR="00EB31E7">
        <w:rPr>
          <w:i/>
        </w:rPr>
        <w:t xml:space="preserve">“The teachers of the law and the Pharisees sit in Moses’ seat.  So you must be careful to do everything they tell you.  </w:t>
      </w:r>
      <w:r w:rsidR="00EB31E7">
        <w:rPr>
          <w:i/>
          <w:u w:val="single"/>
        </w:rPr>
        <w:t>But do not do what they do, for they do not practice what they preach</w:t>
      </w:r>
      <w:r w:rsidR="00EB31E7">
        <w:rPr>
          <w:i/>
        </w:rPr>
        <w:t>.”</w:t>
      </w:r>
      <w:r w:rsidR="00EB31E7">
        <w:t xml:space="preserve">  Jesus warns his followers to “watch out”</w:t>
      </w:r>
      <w:r w:rsidR="009C6147">
        <w:t xml:space="preserve"> for the trap of hypocrisy, the original meaning of which was to live</w:t>
      </w:r>
      <w:r w:rsidR="00EB31E7">
        <w:t xml:space="preserve"> like an actor in a play.  The teachers of the law were experts at putting on a show for the world to see.  </w:t>
      </w:r>
      <w:r w:rsidR="00431346">
        <w:t>They studied the Scriptures diligently, seeing this knowledge as their way of getting ahead in the world.  Th</w:t>
      </w:r>
      <w:r w:rsidR="003636CD">
        <w:t>ey took great pride in being God’s</w:t>
      </w:r>
      <w:r w:rsidR="00431346">
        <w:t xml:space="preserve"> chosen </w:t>
      </w:r>
      <w:r w:rsidR="003636CD">
        <w:t>mouthpieces for</w:t>
      </w:r>
      <w:r w:rsidR="00431346">
        <w:t xml:space="preserve"> their generation.  </w:t>
      </w:r>
      <w:r w:rsidR="00EB31E7">
        <w:t>T</w:t>
      </w:r>
      <w:r w:rsidR="00431346">
        <w:t xml:space="preserve">hey wore gaudy robes, like fashion models, hoping someone would comment on </w:t>
      </w:r>
      <w:r w:rsidR="009C6147">
        <w:t>their exquisite</w:t>
      </w:r>
      <w:r w:rsidR="00431346">
        <w:t xml:space="preserve"> devotion.  They thirsted for approval from those above them and vied for the seats of honor in the synagogues and at dinners.  They made sure to make their public prayers extra long and flowery, so that everyone would know just how “spiritual” they were.  Otherwise, what was the point?</w:t>
      </w:r>
    </w:p>
    <w:p w:rsidR="00431346" w:rsidRDefault="009C6147" w:rsidP="0068136E">
      <w:pPr>
        <w:spacing w:after="240" w:line="276" w:lineRule="auto"/>
        <w:ind w:firstLine="720"/>
      </w:pPr>
      <w:r>
        <w:t>It’</w:t>
      </w:r>
      <w:r w:rsidR="0059015A">
        <w:t>s clear</w:t>
      </w:r>
      <w:r w:rsidR="00D3172D">
        <w:t xml:space="preserve"> the</w:t>
      </w:r>
      <w:r>
        <w:t>se</w:t>
      </w:r>
      <w:r w:rsidR="00D3172D">
        <w:t xml:space="preserve"> teachers of the law had their own selfish motives hidden</w:t>
      </w:r>
      <w:r w:rsidR="0059015A">
        <w:t xml:space="preserve"> beneath the guise of religious devotion</w:t>
      </w:r>
      <w:r w:rsidR="00D3172D">
        <w:t>.  But they weren’t fooling any</w:t>
      </w:r>
      <w:r>
        <w:t>one, and especially not God.  Their error was two-fold.  For one, they refused to give up their love</w:t>
      </w:r>
      <w:r w:rsidR="0059015A">
        <w:t xml:space="preserve"> for the things of the world.  And second</w:t>
      </w:r>
      <w:r>
        <w:t xml:space="preserve">, they didn’t really love God in their hearts.  They lived as though God was dead, someone only talked about in the Holy Scriptures from the past.  They didn’t have any real relationship with the living God.  They didn’t look forward to praying to him in private.  They were simply chasing </w:t>
      </w:r>
      <w:r w:rsidR="0059015A">
        <w:t>after the world along with everyone else, just</w:t>
      </w:r>
      <w:r>
        <w:t xml:space="preserve"> w</w:t>
      </w:r>
      <w:r w:rsidR="0059015A">
        <w:t>ith a religious flavor to it.  In Jesus’ words, t</w:t>
      </w:r>
      <w:r>
        <w:t>hey practiced their “righteousness” in front of others to be seen by them because they didn’t believe they would receive any reward from God (Mt 6:1).  This is not true spirituality.  This is unbelief.</w:t>
      </w:r>
    </w:p>
    <w:p w:rsidR="009C6147" w:rsidRDefault="009C6147" w:rsidP="0068136E">
      <w:pPr>
        <w:spacing w:after="240" w:line="276" w:lineRule="auto"/>
        <w:ind w:firstLine="720"/>
      </w:pPr>
      <w:r>
        <w:t>Jesus’ accusation went deeper.</w:t>
      </w:r>
      <w:r w:rsidR="0059015A">
        <w:t xml:space="preserve">  He pointed out how</w:t>
      </w:r>
      <w:r>
        <w:t xml:space="preserve"> the teach</w:t>
      </w:r>
      <w:r w:rsidR="0059015A">
        <w:t>ers of the law sought</w:t>
      </w:r>
      <w:r>
        <w:t xml:space="preserve"> to </w:t>
      </w:r>
      <w:r>
        <w:rPr>
          <w:b/>
          <w:i/>
        </w:rPr>
        <w:t>“devour widows’ houses”</w:t>
      </w:r>
      <w:r w:rsidR="0059015A">
        <w:t>.  In those</w:t>
      </w:r>
      <w:r>
        <w:t xml:space="preserve"> day</w:t>
      </w:r>
      <w:r w:rsidR="0059015A">
        <w:t>s</w:t>
      </w:r>
      <w:r>
        <w:t xml:space="preserve">, </w:t>
      </w:r>
      <w:r w:rsidR="004A6049">
        <w:t>teachers of the law were dependent upon the generosity of patrons for their liv</w:t>
      </w:r>
      <w:r w:rsidR="0059015A">
        <w:t xml:space="preserve">elihood.  But widows, who </w:t>
      </w:r>
      <w:r w:rsidR="004A6049">
        <w:t>had no source of income of their own, were frequent victims of this system.</w:t>
      </w:r>
      <w:r w:rsidR="0059015A">
        <w:t xml:space="preserve">  The teachers of the law took</w:t>
      </w:r>
      <w:r w:rsidR="004A6049">
        <w:t xml:space="preserve"> advantage of their weak status in order to reac</w:t>
      </w:r>
      <w:r w:rsidR="0059015A">
        <w:t>h the top in their greed</w:t>
      </w:r>
      <w:r w:rsidR="004A6049">
        <w:t xml:space="preserve"> fo</w:t>
      </w:r>
      <w:r w:rsidR="0059015A">
        <w:t>r power.  It seemed like</w:t>
      </w:r>
      <w:r w:rsidR="004A6049">
        <w:t xml:space="preserve"> a victimless crime that they could easily get away with, but Jesus saw it and it made his blood boil.  All together, we see that the teachers of the law, who were supposed to be </w:t>
      </w:r>
      <w:r w:rsidR="004A6049">
        <w:rPr>
          <w:i/>
        </w:rPr>
        <w:t>the experts</w:t>
      </w:r>
      <w:r w:rsidR="004A6049">
        <w:t xml:space="preserve"> in the word of God, were guilty </w:t>
      </w:r>
      <w:r w:rsidR="004A6049">
        <w:lastRenderedPageBreak/>
        <w:t>of breaking the two most important commandments: loving God and loving one’s neighbor as oneself</w:t>
      </w:r>
      <w:r w:rsidR="0059015A">
        <w:t xml:space="preserve"> (Mk 12:30-31).  They were experts in loving</w:t>
      </w:r>
      <w:r w:rsidR="004A6049">
        <w:t xml:space="preserve"> themselves.</w:t>
      </w:r>
    </w:p>
    <w:p w:rsidR="00FB6565" w:rsidRDefault="004A6049" w:rsidP="004A6049">
      <w:pPr>
        <w:spacing w:after="240" w:line="276" w:lineRule="auto"/>
        <w:ind w:firstLine="720"/>
      </w:pPr>
      <w:r>
        <w:t xml:space="preserve">Will such wickedness go unpunished?  Jesus declares their fate in verse 40b, </w:t>
      </w:r>
      <w:r w:rsidR="001B617A" w:rsidRPr="004A6049">
        <w:rPr>
          <w:b/>
          <w:i/>
        </w:rPr>
        <w:t>“These men will be punished most severely.”</w:t>
      </w:r>
      <w:r w:rsidR="001B617A">
        <w:t xml:space="preserve">  </w:t>
      </w:r>
      <w:r>
        <w:t>F</w:t>
      </w:r>
      <w:r w:rsidR="00EC2AFE">
        <w:t xml:space="preserve">rom </w:t>
      </w:r>
      <w:r w:rsidR="0059015A">
        <w:t>those who have been given</w:t>
      </w:r>
      <w:r w:rsidR="00EC2AFE">
        <w:t xml:space="preserve"> </w:t>
      </w:r>
      <w:r>
        <w:t>much knowledge, much privilege and</w:t>
      </w:r>
      <w:r w:rsidR="00EC2AFE">
        <w:t xml:space="preserve"> </w:t>
      </w:r>
      <w:r>
        <w:t>much power</w:t>
      </w:r>
      <w:r w:rsidR="0059015A">
        <w:t xml:space="preserve"> from</w:t>
      </w:r>
      <w:r>
        <w:t xml:space="preserve"> God,</w:t>
      </w:r>
      <w:r w:rsidR="00EC2AFE">
        <w:t xml:space="preserve"> much</w:t>
      </w:r>
      <w:r>
        <w:t xml:space="preserve"> will be demanded (Lk 12:48).  </w:t>
      </w:r>
      <w:r w:rsidR="00BB1480">
        <w:t>When God entrusts a person with the keys of knowledge through his word, he expects that person to have a positive spiritual impact on others, not take advantage of them for personal gain.  Thus, the hottest fires of hell are reserved for the religious hypocrites.  Yikes.</w:t>
      </w:r>
    </w:p>
    <w:p w:rsidR="00BB1480" w:rsidRDefault="00BB1480" w:rsidP="004A6049">
      <w:pPr>
        <w:spacing w:after="240" w:line="276" w:lineRule="auto"/>
        <w:ind w:firstLine="720"/>
      </w:pPr>
      <w:r>
        <w:t>I think this teaching has a lot to say to us, as most of us either identify as Bib</w:t>
      </w:r>
      <w:r w:rsidR="009A64E3">
        <w:t xml:space="preserve">le teachers </w:t>
      </w:r>
      <w:r w:rsidR="0059015A">
        <w:t xml:space="preserve">now </w:t>
      </w:r>
      <w:r w:rsidR="009A64E3">
        <w:t xml:space="preserve">or </w:t>
      </w:r>
      <w:r w:rsidR="0059015A">
        <w:t xml:space="preserve">we </w:t>
      </w:r>
      <w:r w:rsidR="009A64E3">
        <w:t xml:space="preserve">aspire to be one </w:t>
      </w:r>
      <w:r>
        <w:t xml:space="preserve">someday.  </w:t>
      </w:r>
      <w:r w:rsidR="0059015A">
        <w:t>We spend a great deal of time hearing, studying, discussing and teaching</w:t>
      </w:r>
      <w:r w:rsidR="00BF0D20">
        <w:t xml:space="preserve"> God’</w:t>
      </w:r>
      <w:r w:rsidR="0059015A">
        <w:t>s word</w:t>
      </w:r>
      <w:r w:rsidR="00BF0D20">
        <w:t>, and rightfull</w:t>
      </w:r>
      <w:r w:rsidR="00287A68">
        <w:t>y so.  But if we take a really good, long look at our lives, do we see the kind of “acting” that Jesus warned us against</w:t>
      </w:r>
      <w:r w:rsidR="00BF0D20">
        <w:t xml:space="preserve">?  </w:t>
      </w:r>
      <w:r w:rsidR="00287A68">
        <w:t>Are we one kind of person when we are in Bible study or at church, and a totally different person outside?  When we teach the Bible to someone, are we more focused on lording our Bible knowledge over them than we are on serving them and building them up in sincere, Christ-like love?  Most importantly, are we really doing what we do</w:t>
      </w:r>
      <w:r w:rsidR="00BF0D20">
        <w:t xml:space="preserve"> becaus</w:t>
      </w:r>
      <w:r w:rsidR="00287A68">
        <w:t>e we love God</w:t>
      </w:r>
      <w:r w:rsidR="00862958">
        <w:t>?  Or do we simply seek to fulfill our self-centered desires to exalt ourselves under the pretext of a Christian lifestyle?  I think if we are completely honest with ourselves, we will admit that we are never free from the threat of hypocrisy.  We are just too easily enamored by the “shiny” rewards of human approval, recognition, high status and wealth.  But we can be set free from this trap by doing one thing: listening to the word of God ourselves.  When we hear God’s word</w:t>
      </w:r>
      <w:ins w:id="31" w:author="Stephen Yang" w:date="2017-10-22T07:55:00Z">
        <w:r w:rsidR="00970C53">
          <w:t xml:space="preserve"> </w:t>
        </w:r>
      </w:ins>
      <w:del w:id="32" w:author="Stephen Yang" w:date="2017-10-22T07:55:00Z">
        <w:r w:rsidR="00862958" w:rsidDel="00970C53">
          <w:delText xml:space="preserve"> </w:delText>
        </w:r>
      </w:del>
      <w:r w:rsidR="00862958">
        <w:t xml:space="preserve">and obey it, we can form a relationship with the living God.  When our eyes are opened by faith, we can live before God rather than people and live with a genuinely right motive. </w:t>
      </w:r>
      <w:del w:id="33" w:author="Stephen Yang" w:date="2017-10-22T07:48:00Z">
        <w:r w:rsidR="00862958" w:rsidDel="00E124D9">
          <w:delText xml:space="preserve"> I don’t know about you but </w:delText>
        </w:r>
      </w:del>
      <w:ins w:id="34" w:author="Stephen Yang" w:date="2017-10-22T07:50:00Z">
        <w:r w:rsidR="00E124D9">
          <w:t>Oh Lord</w:t>
        </w:r>
      </w:ins>
      <w:ins w:id="35" w:author="Stephen Yang" w:date="2017-10-22T07:52:00Z">
        <w:r w:rsidR="00970C53">
          <w:t xml:space="preserve"> Jesus</w:t>
        </w:r>
      </w:ins>
      <w:ins w:id="36" w:author="Stephen Yang" w:date="2017-10-22T07:50:00Z">
        <w:r w:rsidR="00E124D9">
          <w:t xml:space="preserve">, </w:t>
        </w:r>
      </w:ins>
      <w:r w:rsidR="00862958">
        <w:t xml:space="preserve">I want to love </w:t>
      </w:r>
      <w:del w:id="37" w:author="Stephen Yang" w:date="2017-10-22T07:52:00Z">
        <w:r w:rsidR="00862958" w:rsidDel="00970C53">
          <w:delText>Jesus</w:delText>
        </w:r>
      </w:del>
      <w:ins w:id="38" w:author="Stephen Yang" w:date="2017-10-22T07:52:00Z">
        <w:r w:rsidR="00970C53">
          <w:t>you</w:t>
        </w:r>
      </w:ins>
      <w:r w:rsidR="00862958">
        <w:t xml:space="preserve"> with all my heart! </w:t>
      </w:r>
      <w:ins w:id="39" w:author="Stephen Yang" w:date="2017-10-22T07:50:00Z">
        <w:r w:rsidR="00E124D9">
          <w:t>Please strengthen me</w:t>
        </w:r>
      </w:ins>
      <w:ins w:id="40" w:author="Stephen Yang" w:date="2017-10-22T07:56:00Z">
        <w:r w:rsidR="00970C53">
          <w:t xml:space="preserve"> to obey your words</w:t>
        </w:r>
      </w:ins>
      <w:ins w:id="41" w:author="Stephen Yang" w:date="2017-10-22T07:50:00Z">
        <w:r w:rsidR="00E124D9">
          <w:t>!</w:t>
        </w:r>
      </w:ins>
      <w:r w:rsidR="00862958">
        <w:t xml:space="preserve"> Let’s not forget how privileged we are, and all the more so as teachers of God’s word.  With great privilege comes great responsibility, and we have much to give back in thanks to God.</w:t>
      </w:r>
    </w:p>
    <w:p w:rsidR="00862958" w:rsidRDefault="00C72AA0" w:rsidP="004A6049">
      <w:pPr>
        <w:spacing w:after="240" w:line="276" w:lineRule="auto"/>
        <w:ind w:firstLine="720"/>
      </w:pPr>
      <w:r>
        <w:t>The story continues in</w:t>
      </w:r>
      <w:r w:rsidR="00862958">
        <w:t xml:space="preserve"> verse 41.  </w:t>
      </w:r>
      <w:r w:rsidR="00862958">
        <w:rPr>
          <w:b/>
          <w:i/>
        </w:rPr>
        <w:t>“</w:t>
      </w:r>
      <w:r w:rsidR="00862958" w:rsidRPr="00862958">
        <w:rPr>
          <w:b/>
          <w:i/>
        </w:rPr>
        <w:t>Jesus sat down opposite the place where the offerings were put and watched the crowd putting their money into the temple treasury. Many rich people threw in large amounts.</w:t>
      </w:r>
      <w:r w:rsidR="00862958">
        <w:rPr>
          <w:b/>
          <w:i/>
        </w:rPr>
        <w:t>”</w:t>
      </w:r>
      <w:r w:rsidR="00862958">
        <w:t xml:space="preserve">  </w:t>
      </w:r>
      <w:r w:rsidR="00313B1D">
        <w:t>At this point, Jes</w:t>
      </w:r>
      <w:r w:rsidR="007F57D7">
        <w:t xml:space="preserve">us </w:t>
      </w:r>
      <w:r w:rsidR="00810790">
        <w:t>moved to the temple court of the women.  Located here were 13 trumpet-shaped chests in which people could</w:t>
      </w:r>
      <w:r w:rsidR="007A6CC8">
        <w:t xml:space="preserve"> give</w:t>
      </w:r>
      <w:r w:rsidR="00810790">
        <w:t xml:space="preserve"> their offerings.  As this was the middle of the Passover festival, many Jews</w:t>
      </w:r>
      <w:r w:rsidR="007A6CC8">
        <w:t>,</w:t>
      </w:r>
      <w:r w:rsidR="00810790">
        <w:t xml:space="preserve"> moved by God’s love and grace</w:t>
      </w:r>
      <w:r w:rsidR="007A6CC8">
        <w:t>, came to</w:t>
      </w:r>
      <w:r w:rsidR="00810790">
        <w:t xml:space="preserve"> offer generous donations.  But it became somewhat of a scene as several rich people threw in large amounts with great pomp.  One guy converted all of his money into nickels just so he could</w:t>
      </w:r>
      <w:r w:rsidR="00F41723">
        <w:t xml:space="preserve"> maximize the sound of </w:t>
      </w:r>
      <w:r w:rsidR="00810790">
        <w:t xml:space="preserve">coins dropping into the </w:t>
      </w:r>
      <w:r w:rsidR="00F41723">
        <w:t>chest!  People were mesmerized by the huge</w:t>
      </w:r>
      <w:r w:rsidR="00810790">
        <w:t xml:space="preserve"> donations.  “God will certainly bless them for their generosity,” they reasoned.</w:t>
      </w:r>
    </w:p>
    <w:p w:rsidR="00810790" w:rsidRDefault="00DD4238" w:rsidP="004A6049">
      <w:pPr>
        <w:spacing w:after="240" w:line="276" w:lineRule="auto"/>
        <w:ind w:firstLine="720"/>
      </w:pPr>
      <w:r>
        <w:t xml:space="preserve">Yet something very different </w:t>
      </w:r>
      <w:r w:rsidR="00810790">
        <w:t xml:space="preserve">caught Jesus’ attention.  Look at verse 42.  </w:t>
      </w:r>
      <w:r w:rsidR="00810790">
        <w:rPr>
          <w:b/>
          <w:i/>
        </w:rPr>
        <w:t>“</w:t>
      </w:r>
      <w:r w:rsidR="00810790" w:rsidRPr="00810790">
        <w:rPr>
          <w:b/>
          <w:i/>
        </w:rPr>
        <w:t>But a poor widow came and put in two very small copper coins, worth only a few cents.</w:t>
      </w:r>
      <w:r w:rsidR="00810790">
        <w:rPr>
          <w:b/>
          <w:i/>
        </w:rPr>
        <w:t>”</w:t>
      </w:r>
      <w:r w:rsidR="00810790">
        <w:t xml:space="preserve">  </w:t>
      </w:r>
      <w:r>
        <w:t xml:space="preserve">Here was a poor </w:t>
      </w:r>
      <w:r>
        <w:lastRenderedPageBreak/>
        <w:t xml:space="preserve">widow, perhaps the kind whose house was “devoured” by the greedy teachers of the law.  Though she had so little to give, she dared not attend the Passover empty-handed.  So she quietly snuck over to the donation box when it seemed no one was watching and threw in her two coins, </w:t>
      </w:r>
      <w:ins w:id="42" w:author="Stephen Yang" w:date="2017-10-22T07:59:00Z">
        <w:r w:rsidR="00970C53">
          <w:t xml:space="preserve">roughly </w:t>
        </w:r>
      </w:ins>
      <w:r>
        <w:t>equaling about 1/</w:t>
      </w:r>
      <w:del w:id="43" w:author="Stephen Yang" w:date="2017-10-22T07:59:00Z">
        <w:r w:rsidDel="00970C53">
          <w:delText xml:space="preserve">8 </w:delText>
        </w:r>
      </w:del>
      <w:ins w:id="44" w:author="Stephen Yang" w:date="2017-10-22T07:59:00Z">
        <w:r w:rsidR="00970C53">
          <w:t xml:space="preserve">8? (1/60) </w:t>
        </w:r>
      </w:ins>
      <w:r>
        <w:t>of a man’s daily</w:t>
      </w:r>
      <w:r w:rsidR="00F41723">
        <w:t xml:space="preserve"> wage.  It</w:t>
      </w:r>
      <w:r>
        <w:t xml:space="preserve"> went totally unnoticed by the preoccupied crowds.  If</w:t>
      </w:r>
      <w:r w:rsidR="00F41723">
        <w:t xml:space="preserve"> they had</w:t>
      </w:r>
      <w:r>
        <w:t xml:space="preserve"> notice</w:t>
      </w:r>
      <w:r w:rsidR="00F41723">
        <w:t>d</w:t>
      </w:r>
      <w:r>
        <w:t xml:space="preserve">, their reaction may have been to snicker.  What difference would an offering </w:t>
      </w:r>
      <w:r>
        <w:rPr>
          <w:i/>
        </w:rPr>
        <w:t>like that</w:t>
      </w:r>
      <w:r w:rsidR="00F41723">
        <w:t xml:space="preserve"> make</w:t>
      </w:r>
      <w:r>
        <w:t xml:space="preserve"> compared to these enormous donations?  It seemed insignificant, if not insulting.  Perhaps even she wondered if it was worth the trouble.</w:t>
      </w:r>
    </w:p>
    <w:p w:rsidR="00DD4238" w:rsidRDefault="00DD4238" w:rsidP="004A6049">
      <w:pPr>
        <w:spacing w:after="240" w:line="276" w:lineRule="auto"/>
        <w:ind w:firstLine="720"/>
      </w:pPr>
      <w:r>
        <w:t>But God sees ev</w:t>
      </w:r>
      <w:r w:rsidR="00C95705">
        <w:t>erything.  This widow’s</w:t>
      </w:r>
      <w:r>
        <w:t xml:space="preserve"> offering meant the world to Jesus.  So much so in fact</w:t>
      </w:r>
      <w:r w:rsidR="00660DF0">
        <w:t>,</w:t>
      </w:r>
      <w:r>
        <w:t xml:space="preserve"> t</w:t>
      </w:r>
      <w:r w:rsidR="00F41723">
        <w:t>hat he stopped everything</w:t>
      </w:r>
      <w:r>
        <w:t xml:space="preserve"> and call</w:t>
      </w:r>
      <w:r w:rsidR="00C95705">
        <w:t>ed in his disciples for a special lesson</w:t>
      </w:r>
      <w:r>
        <w:t xml:space="preserve">.  Perhaps they thought he was going to </w:t>
      </w:r>
      <w:r w:rsidR="00C95705">
        <w:t>challenge them to</w:t>
      </w:r>
      <w:r w:rsidR="00F41723">
        <w:t xml:space="preserve"> be like the rich donors</w:t>
      </w:r>
      <w:r w:rsidR="00C95705">
        <w:t xml:space="preserve">.  </w:t>
      </w:r>
      <w:r w:rsidR="00F41723">
        <w:t>W</w:t>
      </w:r>
      <w:r w:rsidR="00C95705">
        <w:t xml:space="preserve">ere </w:t>
      </w:r>
      <w:r w:rsidR="00F41723">
        <w:t xml:space="preserve">they </w:t>
      </w:r>
      <w:r w:rsidR="00ED7E65">
        <w:t>in for a shock!</w:t>
      </w:r>
      <w:r w:rsidR="00C95705">
        <w:t xml:space="preserve">  Let’s read verses 43-44 all together.  </w:t>
      </w:r>
      <w:r w:rsidR="00C95705">
        <w:rPr>
          <w:b/>
          <w:i/>
        </w:rPr>
        <w:t>“</w:t>
      </w:r>
      <w:r w:rsidR="00C95705" w:rsidRPr="00C95705">
        <w:rPr>
          <w:b/>
          <w:i/>
        </w:rPr>
        <w:t>Calling his disciples to him, Jesus said, </w:t>
      </w:r>
      <w:r w:rsidR="00C95705">
        <w:rPr>
          <w:b/>
          <w:i/>
        </w:rPr>
        <w:t>‘</w:t>
      </w:r>
      <w:r w:rsidR="00C95705" w:rsidRPr="00C95705">
        <w:rPr>
          <w:b/>
          <w:i/>
        </w:rPr>
        <w:t>Truly I tell you, this poor widow has put more into the tre</w:t>
      </w:r>
      <w:r w:rsidR="00C95705">
        <w:rPr>
          <w:b/>
          <w:i/>
        </w:rPr>
        <w:t xml:space="preserve">asury than all the others.  </w:t>
      </w:r>
      <w:r w:rsidR="00C95705" w:rsidRPr="00C95705">
        <w:rPr>
          <w:b/>
          <w:i/>
        </w:rPr>
        <w:t>They all gave out of their wealth; but she, out of her poverty, put in eve</w:t>
      </w:r>
      <w:r w:rsidR="00C95705">
        <w:rPr>
          <w:b/>
          <w:i/>
        </w:rPr>
        <w:t>rything—all she had to live on.’”</w:t>
      </w:r>
      <w:r w:rsidR="00C95705">
        <w:t xml:space="preserve">  What?  She put </w:t>
      </w:r>
      <w:r w:rsidR="00C95705">
        <w:rPr>
          <w:i/>
        </w:rPr>
        <w:t>more</w:t>
      </w:r>
      <w:r w:rsidR="00C95705">
        <w:t xml:space="preserve"> into the treasury than all the others?  Doesn’t</w:t>
      </w:r>
      <w:r w:rsidR="00A67930">
        <w:t xml:space="preserve"> Jesus understand</w:t>
      </w:r>
      <w:r w:rsidR="00C95705">
        <w:t xml:space="preserve"> simple economics?</w:t>
      </w:r>
      <w:r w:rsidR="00F41723">
        <w:t xml:space="preserve">  More is more!  But in relative terms, her gift dwarfed all the rest.  God knew that the large donations meant little to the rich who offered them.  They were basically giving their leftovers from all that God had blessed them with.  Many gave it begrudgingly, wondering why they had to give any of their money away at all.  But the widow gave all she had to live on, without any of the pomp or recognition.  </w:t>
      </w:r>
      <w:r w:rsidR="00E44C8D">
        <w:t xml:space="preserve">Because she lived </w:t>
      </w:r>
      <w:r w:rsidR="00F41723">
        <w:t xml:space="preserve">under the reality that God exists and that he rewards those who do what is right, she could offer her gift cheerfully.  She had no hesitations </w:t>
      </w:r>
      <w:r w:rsidR="00E44C8D">
        <w:t xml:space="preserve">about the personal cost </w:t>
      </w:r>
      <w:r w:rsidR="00F41723">
        <w:t xml:space="preserve">because her life was fully entrusted to God’s hands.  </w:t>
      </w:r>
      <w:r w:rsidR="00E44C8D">
        <w:t>She believed that the Living God saw her gift and would give her a rewar</w:t>
      </w:r>
      <w:r w:rsidR="0050337F">
        <w:t xml:space="preserve">d </w:t>
      </w:r>
      <w:r w:rsidR="00E44C8D">
        <w:t xml:space="preserve">beyond this </w:t>
      </w:r>
      <w:r w:rsidR="0050337F">
        <w:t xml:space="preserve">world and this </w:t>
      </w:r>
      <w:r w:rsidR="00E44C8D">
        <w:t>life.  Jesus was telling his disciples, “This is what true a true spiritual leader looks like.”</w:t>
      </w:r>
    </w:p>
    <w:p w:rsidR="00E44C8D" w:rsidRDefault="00562928" w:rsidP="004A6049">
      <w:pPr>
        <w:spacing w:after="240" w:line="276" w:lineRule="auto"/>
        <w:ind w:firstLine="720"/>
      </w:pPr>
      <w:r>
        <w:t xml:space="preserve">This is so </w:t>
      </w:r>
      <w:r w:rsidR="00461966">
        <w:t>instructive for us</w:t>
      </w:r>
      <w:r>
        <w:t xml:space="preserve">.  </w:t>
      </w:r>
      <w:r w:rsidR="0022578E">
        <w:t xml:space="preserve">The kind of giving that pleases God is not necessarily </w:t>
      </w:r>
      <w:r w:rsidR="00ED7E65">
        <w:t>large</w:t>
      </w:r>
      <w:r w:rsidR="00461966">
        <w:t xml:space="preserve"> in quantity</w:t>
      </w:r>
      <w:r w:rsidR="0022578E">
        <w:t xml:space="preserve">, but </w:t>
      </w:r>
      <w:r w:rsidR="00ED7E65">
        <w:t>is of a quality we might call</w:t>
      </w:r>
      <w:r w:rsidR="0022578E">
        <w:t xml:space="preserve"> “heart-giving”</w:t>
      </w:r>
      <w:r w:rsidR="00ED7E65">
        <w:t xml:space="preserve"> or “self-giving”</w:t>
      </w:r>
      <w:r w:rsidR="0022578E">
        <w:t>.  It is the</w:t>
      </w:r>
      <w:r w:rsidR="00ED7E65">
        <w:t xml:space="preserve"> giving</w:t>
      </w:r>
      <w:r w:rsidR="0022578E">
        <w:t xml:space="preserve"> of our very sel</w:t>
      </w:r>
      <w:r w:rsidR="00461966">
        <w:t>ves to God out of love, which</w:t>
      </w:r>
      <w:r w:rsidR="0022578E">
        <w:t xml:space="preserve"> is what he r</w:t>
      </w:r>
      <w:r w:rsidR="00461966">
        <w:t>eally desires</w:t>
      </w:r>
      <w:r w:rsidR="0022578E">
        <w:t>.  Do you remember the story of Cain and Abe</w:t>
      </w:r>
      <w:r w:rsidR="00461966">
        <w:t>l in Genesis 4?  Abel offered</w:t>
      </w:r>
      <w:r w:rsidR="0022578E">
        <w:t xml:space="preserve"> God fat portions from the firstborn of his l</w:t>
      </w:r>
      <w:r w:rsidR="00461966">
        <w:t>ivestock, while Cain brought</w:t>
      </w:r>
      <w:r w:rsidR="0022578E">
        <w:t xml:space="preserve"> some of the fruits of the soil.  God looked with favor on Abel’s offering because it was given from the hea</w:t>
      </w:r>
      <w:r w:rsidR="00461966">
        <w:t>rt.  But he</w:t>
      </w:r>
      <w:r w:rsidR="0022578E">
        <w:t xml:space="preserve"> did not look with favor on Cain’</w:t>
      </w:r>
      <w:r w:rsidR="00461966">
        <w:t>s offering because he knew</w:t>
      </w:r>
      <w:r w:rsidR="0022578E">
        <w:t xml:space="preserve"> </w:t>
      </w:r>
      <w:r w:rsidR="00ED7E65">
        <w:t xml:space="preserve">it was offered </w:t>
      </w:r>
      <w:r w:rsidR="009D507B">
        <w:t>begrudgingly.  Cain didn’</w:t>
      </w:r>
      <w:r w:rsidR="00ED7E65">
        <w:t>t bring</w:t>
      </w:r>
      <w:r w:rsidR="00461966">
        <w:t xml:space="preserve"> God his very best </w:t>
      </w:r>
      <w:r w:rsidR="009D507B">
        <w:t>because he didn’t trust God.  When God confronted him about this, Cain was overtaken with sin.  He k</w:t>
      </w:r>
      <w:r w:rsidR="00461966">
        <w:t>illed his brother in a jealous</w:t>
      </w:r>
      <w:r w:rsidR="009D507B">
        <w:t xml:space="preserve"> rage and became a restless wanderer on the earth.  God wants something so much better f</w:t>
      </w:r>
      <w:r w:rsidR="00ED7E65">
        <w:t>or us.  He invites</w:t>
      </w:r>
      <w:r w:rsidR="00461966">
        <w:t xml:space="preserve"> us to share </w:t>
      </w:r>
      <w:r w:rsidR="009D507B">
        <w:t>an eternal love relationship with him.  The Father, Son and Holy Spirit are our perfect example of self-giving</w:t>
      </w:r>
      <w:r w:rsidR="00ED7E65">
        <w:t xml:space="preserve"> love</w:t>
      </w:r>
      <w:r w:rsidR="009D507B">
        <w:t>.  They all love one another and freely give of themselves to eac</w:t>
      </w:r>
      <w:r w:rsidR="00461966">
        <w:t>h other without fear or</w:t>
      </w:r>
      <w:r w:rsidR="009D507B">
        <w:t xml:space="preserve"> hesitation.  God also practices self-giving </w:t>
      </w:r>
      <w:r w:rsidR="00ED7E65">
        <w:t xml:space="preserve">love </w:t>
      </w:r>
      <w:r w:rsidR="009D507B">
        <w:t xml:space="preserve">towards us.  He </w:t>
      </w:r>
      <w:r w:rsidR="00461966">
        <w:t>didn’</w:t>
      </w:r>
      <w:r w:rsidR="00ED7E65">
        <w:t xml:space="preserve">t </w:t>
      </w:r>
      <w:r w:rsidR="00461966">
        <w:t>withhold</w:t>
      </w:r>
      <w:r w:rsidR="00F3073F">
        <w:t xml:space="preserve"> </w:t>
      </w:r>
      <w:r w:rsidR="00ED7E65">
        <w:t xml:space="preserve">even </w:t>
      </w:r>
      <w:r w:rsidR="00F3073F">
        <w:t>his one and only Son</w:t>
      </w:r>
      <w:r w:rsidR="00ED7E65">
        <w:t xml:space="preserve"> from us</w:t>
      </w:r>
      <w:r w:rsidR="00461966">
        <w:t>, who</w:t>
      </w:r>
      <w:r w:rsidR="009D507B">
        <w:t xml:space="preserve"> die</w:t>
      </w:r>
      <w:r w:rsidR="00461966">
        <w:t>d</w:t>
      </w:r>
      <w:r w:rsidR="009D507B">
        <w:t xml:space="preserve"> in our plac</w:t>
      </w:r>
      <w:r w:rsidR="00461966">
        <w:t>e so that we could join with God in his</w:t>
      </w:r>
      <w:r w:rsidR="009D507B">
        <w:t xml:space="preserve"> intimate circle of love.  The Father, Son and Holy Spirit never stop loving us and on</w:t>
      </w:r>
      <w:r w:rsidR="00ED7E65">
        <w:t>ly desire that we give our hearts</w:t>
      </w:r>
      <w:r w:rsidR="009D507B">
        <w:t xml:space="preserve"> to them in return.</w:t>
      </w:r>
    </w:p>
    <w:p w:rsidR="004B55A6" w:rsidRPr="004B55A6" w:rsidRDefault="004B55A6" w:rsidP="004B55A6">
      <w:pPr>
        <w:spacing w:after="240" w:line="276" w:lineRule="auto"/>
        <w:ind w:firstLine="720"/>
        <w:rPr>
          <w:b/>
        </w:rPr>
      </w:pPr>
      <w:r>
        <w:lastRenderedPageBreak/>
        <w:t>As you know, it is not only our money that God asks of us</w:t>
      </w:r>
      <w:r w:rsidR="009D507B">
        <w:t xml:space="preserve">.  </w:t>
      </w:r>
      <w:r w:rsidR="00D365A0">
        <w:t>Loving</w:t>
      </w:r>
      <w:r>
        <w:t xml:space="preserve"> God means offering him the </w:t>
      </w:r>
      <w:r w:rsidR="00D365A0">
        <w:t xml:space="preserve">very </w:t>
      </w:r>
      <w:r>
        <w:t>best of our time, our talents, our passion, our resources, our hopes, our futures…everything that makes us who we are.  But how can we know if we are truly doing these things in a way that is “heart-giving”</w:t>
      </w:r>
      <w:r w:rsidR="00D365A0">
        <w:t>?  Based on the beautiful example of the poor widow, I think t</w:t>
      </w:r>
      <w:r>
        <w:t>here are thre</w:t>
      </w:r>
      <w:r w:rsidR="00D365A0">
        <w:t>e signs we can look for</w:t>
      </w:r>
      <w:r>
        <w:t>.  First, we stop obsessing over the cost</w:t>
      </w:r>
      <w:r w:rsidR="00D365A0">
        <w:t xml:space="preserve">. </w:t>
      </w:r>
      <w:r>
        <w:t xml:space="preserve"> </w:t>
      </w:r>
      <w:r w:rsidR="00D365A0">
        <w:t xml:space="preserve">I know that when I hear a story about a very sacrificial missionary or another great servant of God, my tendency is to focus on the great personal cost.  “That’s too much”, I think.  But those who give their hearts to God are controlled by love rather than fear.  Though they count the cost and are willing to pay it, they do not obsess over it.  Like the poor widow, they believe that what they receive back from God will be well worth whatever they forfeit.  Second, we must give in proportion to the way God has blessed us.  Those who poured large amounts into the temple treasury thought that they were doing a great thing.  But it was the poor widow whom Jesus honored because she gave all she had.  We must </w:t>
      </w:r>
      <w:r w:rsidR="00882F4B">
        <w:t>understand that we have been so, so, so, so, so abundantly blessed by God!  We are swimming in an ocean of God’s grace.  If we realized how much we are receiving from God and gave back to him in proportion, we would be full of thanksgiving.  Third, we must be</w:t>
      </w:r>
      <w:r>
        <w:t xml:space="preserve"> cheerful giver</w:t>
      </w:r>
      <w:r w:rsidR="00882F4B">
        <w:t xml:space="preserve">s.  2 Corinthians 2:7 reads, </w:t>
      </w:r>
      <w:r w:rsidR="00882F4B">
        <w:rPr>
          <w:i/>
        </w:rPr>
        <w:t>“Each of you should give what you have decided in your heart to give, not reluctantly or under compulsion, for God loves a cheerful giver.”</w:t>
      </w:r>
      <w:r w:rsidR="00882F4B">
        <w:t xml:space="preserve">  Are we generally joyful people?</w:t>
      </w:r>
      <w:r>
        <w:t xml:space="preserve"> </w:t>
      </w:r>
      <w:r w:rsidR="00882F4B">
        <w:t xml:space="preserve"> Do we derive our joy from giving ourselves to God and to others?  If </w:t>
      </w:r>
      <w:r>
        <w:t>lo</w:t>
      </w:r>
      <w:r w:rsidR="00882F4B">
        <w:t>ve for God is the driving force for our lives, we will taste the joy that comes from joining in his self-giving love.  If we are not very joyful, perhaps we are holding back.  God is so pleased by the kind of giving that is spurred on by faith and love!</w:t>
      </w:r>
    </w:p>
    <w:p w:rsidR="00AA42F1" w:rsidRDefault="00882F4B" w:rsidP="007C1EB7">
      <w:pPr>
        <w:spacing w:after="240" w:line="276" w:lineRule="auto"/>
        <w:ind w:firstLine="720"/>
        <w:rPr>
          <w:color w:val="000000"/>
          <w:shd w:val="clear" w:color="auto" w:fill="FFFFFF"/>
        </w:rPr>
      </w:pPr>
      <w:r>
        <w:rPr>
          <w:color w:val="000000"/>
          <w:shd w:val="clear" w:color="auto" w:fill="FFFFFF"/>
        </w:rPr>
        <w:t xml:space="preserve">Today we were reminded that </w:t>
      </w:r>
      <w:ins w:id="45" w:author="Stephen Yang" w:date="2017-10-22T08:11:00Z">
        <w:r w:rsidR="002328E5">
          <w:rPr>
            <w:color w:val="000000"/>
            <w:shd w:val="clear" w:color="auto" w:fill="FFFFFF"/>
          </w:rPr>
          <w:t xml:space="preserve">our Lord </w:t>
        </w:r>
      </w:ins>
      <w:ins w:id="46" w:author="Stephen Yang" w:date="2017-10-22T08:09:00Z">
        <w:r w:rsidR="002328E5">
          <w:rPr>
            <w:color w:val="000000"/>
            <w:shd w:val="clear" w:color="auto" w:fill="FFFFFF"/>
          </w:rPr>
          <w:t>Jesus is the Son of God, who</w:t>
        </w:r>
      </w:ins>
      <w:ins w:id="47" w:author="Stephen Yang" w:date="2017-10-22T08:23:00Z">
        <w:r w:rsidR="00E15858">
          <w:rPr>
            <w:color w:val="000000"/>
            <w:shd w:val="clear" w:color="auto" w:fill="FFFFFF"/>
          </w:rPr>
          <w:t xml:space="preserve"> </w:t>
        </w:r>
      </w:ins>
      <w:ins w:id="48" w:author="Stephen Yang" w:date="2017-10-22T08:24:00Z">
        <w:r w:rsidR="00E15858">
          <w:rPr>
            <w:color w:val="000000"/>
            <w:shd w:val="clear" w:color="auto" w:fill="FFFFFF"/>
          </w:rPr>
          <w:t xml:space="preserve">died and rose again and </w:t>
        </w:r>
      </w:ins>
      <w:ins w:id="49" w:author="Stephen Yang" w:date="2017-10-22T08:09:00Z">
        <w:r w:rsidR="002328E5">
          <w:rPr>
            <w:color w:val="000000"/>
            <w:shd w:val="clear" w:color="auto" w:fill="FFFFFF"/>
          </w:rPr>
          <w:t xml:space="preserve">is interceding for </w:t>
        </w:r>
      </w:ins>
      <w:ins w:id="50" w:author="Stephen Yang" w:date="2017-10-22T08:24:00Z">
        <w:r w:rsidR="00E15858">
          <w:rPr>
            <w:color w:val="000000"/>
            <w:shd w:val="clear" w:color="auto" w:fill="FFFFFF"/>
          </w:rPr>
          <w:t xml:space="preserve">each of </w:t>
        </w:r>
      </w:ins>
      <w:bookmarkStart w:id="51" w:name="_GoBack"/>
      <w:bookmarkEnd w:id="51"/>
      <w:ins w:id="52" w:author="Stephen Yang" w:date="2017-10-22T08:09:00Z">
        <w:r w:rsidR="002328E5">
          <w:rPr>
            <w:color w:val="000000"/>
            <w:shd w:val="clear" w:color="auto" w:fill="FFFFFF"/>
          </w:rPr>
          <w:t xml:space="preserve">us at the right hand of God. </w:t>
        </w:r>
      </w:ins>
      <w:r>
        <w:rPr>
          <w:color w:val="000000"/>
          <w:shd w:val="clear" w:color="auto" w:fill="FFFFFF"/>
        </w:rPr>
        <w:t>God is</w:t>
      </w:r>
      <w:ins w:id="53" w:author="Stephen Yang" w:date="2017-10-22T08:11:00Z">
        <w:r w:rsidR="002328E5">
          <w:rPr>
            <w:color w:val="000000"/>
            <w:shd w:val="clear" w:color="auto" w:fill="FFFFFF"/>
          </w:rPr>
          <w:t xml:space="preserve"> also</w:t>
        </w:r>
      </w:ins>
      <w:r>
        <w:rPr>
          <w:color w:val="000000"/>
          <w:shd w:val="clear" w:color="auto" w:fill="FFFFFF"/>
        </w:rPr>
        <w:t xml:space="preserve"> th</w:t>
      </w:r>
      <w:r w:rsidR="007C1EB7">
        <w:rPr>
          <w:color w:val="000000"/>
          <w:shd w:val="clear" w:color="auto" w:fill="FFFFFF"/>
        </w:rPr>
        <w:t xml:space="preserve">e Living God who sees the </w:t>
      </w:r>
      <w:r>
        <w:rPr>
          <w:color w:val="000000"/>
          <w:shd w:val="clear" w:color="auto" w:fill="FFFFFF"/>
        </w:rPr>
        <w:t xml:space="preserve">inner motives of our hearts.  As God himself says in 1 Samuel 16:7b, </w:t>
      </w:r>
      <w:r>
        <w:rPr>
          <w:i/>
          <w:color w:val="000000"/>
          <w:shd w:val="clear" w:color="auto" w:fill="FFFFFF"/>
        </w:rPr>
        <w:t>“</w:t>
      </w:r>
      <w:r w:rsidRPr="00882F4B">
        <w:rPr>
          <w:i/>
          <w:color w:val="000000"/>
          <w:shd w:val="clear" w:color="auto" w:fill="FFFFFF"/>
        </w:rPr>
        <w:t>The </w:t>
      </w:r>
      <w:r>
        <w:rPr>
          <w:i/>
          <w:color w:val="000000"/>
          <w:shd w:val="clear" w:color="auto" w:fill="FFFFFF"/>
        </w:rPr>
        <w:t>LORD</w:t>
      </w:r>
      <w:r w:rsidRPr="00882F4B">
        <w:rPr>
          <w:i/>
          <w:color w:val="000000"/>
          <w:shd w:val="clear" w:color="auto" w:fill="FFFFFF"/>
        </w:rPr>
        <w:t xml:space="preserve"> does not look at the things people look at. </w:t>
      </w:r>
      <w:r>
        <w:rPr>
          <w:i/>
          <w:color w:val="000000"/>
          <w:shd w:val="clear" w:color="auto" w:fill="FFFFFF"/>
        </w:rPr>
        <w:t xml:space="preserve"> </w:t>
      </w:r>
      <w:r w:rsidRPr="00882F4B">
        <w:rPr>
          <w:i/>
          <w:color w:val="000000"/>
          <w:shd w:val="clear" w:color="auto" w:fill="FFFFFF"/>
        </w:rPr>
        <w:t>People look at the outward appearance, but the </w:t>
      </w:r>
      <w:r>
        <w:rPr>
          <w:i/>
          <w:color w:val="000000"/>
          <w:shd w:val="clear" w:color="auto" w:fill="FFFFFF"/>
        </w:rPr>
        <w:t xml:space="preserve">LORD </w:t>
      </w:r>
      <w:r w:rsidRPr="00882F4B">
        <w:rPr>
          <w:i/>
          <w:color w:val="000000"/>
          <w:shd w:val="clear" w:color="auto" w:fill="FFFFFF"/>
        </w:rPr>
        <w:t>looks at the heart.</w:t>
      </w:r>
      <w:r>
        <w:rPr>
          <w:i/>
          <w:color w:val="000000"/>
          <w:shd w:val="clear" w:color="auto" w:fill="FFFFFF"/>
        </w:rPr>
        <w:t>”</w:t>
      </w:r>
      <w:r>
        <w:rPr>
          <w:color w:val="000000"/>
          <w:shd w:val="clear" w:color="auto" w:fill="FFFFFF"/>
        </w:rPr>
        <w:t xml:space="preserve">  </w:t>
      </w:r>
      <w:r w:rsidR="007C1EB7">
        <w:rPr>
          <w:color w:val="000000"/>
          <w:shd w:val="clear" w:color="auto" w:fill="FFFFFF"/>
        </w:rPr>
        <w:t>Do you believe that God is living</w:t>
      </w:r>
      <w:ins w:id="54" w:author="Stephen Yang" w:date="2017-10-22T08:12:00Z">
        <w:r w:rsidR="007D0543">
          <w:rPr>
            <w:color w:val="000000"/>
            <w:shd w:val="clear" w:color="auto" w:fill="FFFFFF"/>
          </w:rPr>
          <w:t xml:space="preserve"> and he knows everything about you</w:t>
        </w:r>
      </w:ins>
      <w:ins w:id="55" w:author="Stephen Yang" w:date="2017-10-22T08:13:00Z">
        <w:r w:rsidR="007D0543">
          <w:rPr>
            <w:color w:val="000000"/>
            <w:shd w:val="clear" w:color="auto" w:fill="FFFFFF"/>
          </w:rPr>
          <w:t>, including you</w:t>
        </w:r>
      </w:ins>
      <w:ins w:id="56" w:author="Stephen Yang" w:date="2017-10-22T08:12:00Z">
        <w:r w:rsidR="007D0543">
          <w:rPr>
            <w:color w:val="000000"/>
            <w:shd w:val="clear" w:color="auto" w:fill="FFFFFF"/>
          </w:rPr>
          <w:t xml:space="preserve">r </w:t>
        </w:r>
      </w:ins>
      <w:ins w:id="57" w:author="Stephen Yang" w:date="2017-10-22T08:14:00Z">
        <w:r w:rsidR="007D0543">
          <w:rPr>
            <w:color w:val="000000"/>
            <w:shd w:val="clear" w:color="auto" w:fill="FFFFFF"/>
          </w:rPr>
          <w:t>hearts</w:t>
        </w:r>
      </w:ins>
      <w:r w:rsidR="007C1EB7">
        <w:rPr>
          <w:color w:val="000000"/>
          <w:shd w:val="clear" w:color="auto" w:fill="FFFFFF"/>
        </w:rPr>
        <w:t>?  Do you believe he will reward you, even if you give him the best of what you have and are?  We must not fall into the trap of a hypocritical religious life.  Let’s keep our focus on God and his wonderful grace and reciprocate his self-giving love!</w:t>
      </w:r>
    </w:p>
    <w:sectPr w:rsidR="00AA42F1" w:rsidSect="00890E0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0F1" w:rsidRDefault="001800F1" w:rsidP="00FD249E">
      <w:r>
        <w:separator/>
      </w:r>
    </w:p>
  </w:endnote>
  <w:endnote w:type="continuationSeparator" w:id="0">
    <w:p w:rsidR="001800F1" w:rsidRDefault="001800F1" w:rsidP="00FD2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7768723"/>
      <w:docPartObj>
        <w:docPartGallery w:val="Page Numbers (Bottom of Page)"/>
        <w:docPartUnique/>
      </w:docPartObj>
    </w:sdtPr>
    <w:sdtEndPr/>
    <w:sdtContent>
      <w:p w:rsidR="009F4ACA" w:rsidRDefault="00294508">
        <w:pPr>
          <w:pStyle w:val="Footer"/>
          <w:jc w:val="right"/>
        </w:pPr>
        <w:r>
          <w:fldChar w:fldCharType="begin"/>
        </w:r>
        <w:r>
          <w:instrText xml:space="preserve"> PAGE   \* MERGEFORMAT </w:instrText>
        </w:r>
        <w:r>
          <w:fldChar w:fldCharType="separate"/>
        </w:r>
        <w:r w:rsidR="00E15858">
          <w:rPr>
            <w:noProof/>
          </w:rPr>
          <w:t>5</w:t>
        </w:r>
        <w:r>
          <w:rPr>
            <w:noProof/>
          </w:rPr>
          <w:fldChar w:fldCharType="end"/>
        </w:r>
      </w:p>
    </w:sdtContent>
  </w:sdt>
  <w:p w:rsidR="009F4ACA" w:rsidRDefault="009F4A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0F1" w:rsidRDefault="001800F1" w:rsidP="00FD249E">
      <w:r>
        <w:separator/>
      </w:r>
    </w:p>
  </w:footnote>
  <w:footnote w:type="continuationSeparator" w:id="0">
    <w:p w:rsidR="001800F1" w:rsidRDefault="001800F1" w:rsidP="00FD24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E25"/>
    <w:multiLevelType w:val="hybridMultilevel"/>
    <w:tmpl w:val="9FBC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452E9"/>
    <w:multiLevelType w:val="hybridMultilevel"/>
    <w:tmpl w:val="F7BC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B06BA"/>
    <w:multiLevelType w:val="hybridMultilevel"/>
    <w:tmpl w:val="9504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390FAB"/>
    <w:multiLevelType w:val="hybridMultilevel"/>
    <w:tmpl w:val="93FC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86142"/>
    <w:multiLevelType w:val="hybridMultilevel"/>
    <w:tmpl w:val="F6166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76D27"/>
    <w:multiLevelType w:val="hybridMultilevel"/>
    <w:tmpl w:val="7D78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4C4BA4"/>
    <w:multiLevelType w:val="hybridMultilevel"/>
    <w:tmpl w:val="3CF2765E"/>
    <w:lvl w:ilvl="0" w:tplc="880236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082C5A"/>
    <w:multiLevelType w:val="hybridMultilevel"/>
    <w:tmpl w:val="C898F0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7D4998"/>
    <w:multiLevelType w:val="hybridMultilevel"/>
    <w:tmpl w:val="0748B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E5079E"/>
    <w:multiLevelType w:val="hybridMultilevel"/>
    <w:tmpl w:val="BA1A2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47E1E"/>
    <w:multiLevelType w:val="hybridMultilevel"/>
    <w:tmpl w:val="152C9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4"/>
  </w:num>
  <w:num w:numId="5">
    <w:abstractNumId w:val="10"/>
  </w:num>
  <w:num w:numId="6">
    <w:abstractNumId w:val="5"/>
  </w:num>
  <w:num w:numId="7">
    <w:abstractNumId w:val="8"/>
  </w:num>
  <w:num w:numId="8">
    <w:abstractNumId w:val="3"/>
  </w:num>
  <w:num w:numId="9">
    <w:abstractNumId w:val="0"/>
  </w:num>
  <w:num w:numId="10">
    <w:abstractNumId w:val="7"/>
  </w:num>
  <w:num w:numId="11">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 Yang">
    <w15:presenceInfo w15:providerId="None" w15:userId="Stephen Y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13A"/>
    <w:rsid w:val="00003DE4"/>
    <w:rsid w:val="000050D6"/>
    <w:rsid w:val="0001252E"/>
    <w:rsid w:val="000223CF"/>
    <w:rsid w:val="00026A05"/>
    <w:rsid w:val="00030666"/>
    <w:rsid w:val="000423D2"/>
    <w:rsid w:val="00054E86"/>
    <w:rsid w:val="000556C0"/>
    <w:rsid w:val="00060936"/>
    <w:rsid w:val="00060F36"/>
    <w:rsid w:val="00061000"/>
    <w:rsid w:val="000618AA"/>
    <w:rsid w:val="00062C18"/>
    <w:rsid w:val="0006546B"/>
    <w:rsid w:val="000710B6"/>
    <w:rsid w:val="00072265"/>
    <w:rsid w:val="0007263D"/>
    <w:rsid w:val="00073B14"/>
    <w:rsid w:val="0007474A"/>
    <w:rsid w:val="00075B53"/>
    <w:rsid w:val="00083CE4"/>
    <w:rsid w:val="000955B1"/>
    <w:rsid w:val="000967F7"/>
    <w:rsid w:val="000A1646"/>
    <w:rsid w:val="000A2A08"/>
    <w:rsid w:val="000A5FA9"/>
    <w:rsid w:val="000F211D"/>
    <w:rsid w:val="000F212F"/>
    <w:rsid w:val="000F6F31"/>
    <w:rsid w:val="00124D44"/>
    <w:rsid w:val="00144F8B"/>
    <w:rsid w:val="001525E8"/>
    <w:rsid w:val="00154E4E"/>
    <w:rsid w:val="00157CDD"/>
    <w:rsid w:val="00160718"/>
    <w:rsid w:val="00162BBE"/>
    <w:rsid w:val="00166664"/>
    <w:rsid w:val="001800F1"/>
    <w:rsid w:val="0018150A"/>
    <w:rsid w:val="0018280E"/>
    <w:rsid w:val="001838BA"/>
    <w:rsid w:val="00184300"/>
    <w:rsid w:val="0018449F"/>
    <w:rsid w:val="001871EC"/>
    <w:rsid w:val="00191B27"/>
    <w:rsid w:val="00191F26"/>
    <w:rsid w:val="00197112"/>
    <w:rsid w:val="001A76EA"/>
    <w:rsid w:val="001A79E5"/>
    <w:rsid w:val="001B08D5"/>
    <w:rsid w:val="001B4768"/>
    <w:rsid w:val="001B617A"/>
    <w:rsid w:val="001C1BA0"/>
    <w:rsid w:val="001C4486"/>
    <w:rsid w:val="001D3272"/>
    <w:rsid w:val="001E40D5"/>
    <w:rsid w:val="001E447E"/>
    <w:rsid w:val="001E4754"/>
    <w:rsid w:val="001E478C"/>
    <w:rsid w:val="001F5806"/>
    <w:rsid w:val="001F5BF7"/>
    <w:rsid w:val="001F7F30"/>
    <w:rsid w:val="00221A13"/>
    <w:rsid w:val="00221D11"/>
    <w:rsid w:val="00223BEC"/>
    <w:rsid w:val="00224EE8"/>
    <w:rsid w:val="0022578E"/>
    <w:rsid w:val="002270F4"/>
    <w:rsid w:val="00227E63"/>
    <w:rsid w:val="002328E5"/>
    <w:rsid w:val="00241BD6"/>
    <w:rsid w:val="00243C6C"/>
    <w:rsid w:val="00244CF5"/>
    <w:rsid w:val="002471E3"/>
    <w:rsid w:val="00251896"/>
    <w:rsid w:val="00253AD5"/>
    <w:rsid w:val="00261532"/>
    <w:rsid w:val="00262165"/>
    <w:rsid w:val="00262A22"/>
    <w:rsid w:val="00263D12"/>
    <w:rsid w:val="002650D7"/>
    <w:rsid w:val="00275480"/>
    <w:rsid w:val="0027625B"/>
    <w:rsid w:val="002872D2"/>
    <w:rsid w:val="00287A68"/>
    <w:rsid w:val="00290CD3"/>
    <w:rsid w:val="0029432C"/>
    <w:rsid w:val="00294508"/>
    <w:rsid w:val="00295BB0"/>
    <w:rsid w:val="002A20C5"/>
    <w:rsid w:val="002A273B"/>
    <w:rsid w:val="002A2839"/>
    <w:rsid w:val="002D0C5B"/>
    <w:rsid w:val="002D55D1"/>
    <w:rsid w:val="002D5E94"/>
    <w:rsid w:val="002E3BC8"/>
    <w:rsid w:val="002F0A9A"/>
    <w:rsid w:val="002F578C"/>
    <w:rsid w:val="002F724A"/>
    <w:rsid w:val="0030667A"/>
    <w:rsid w:val="003071D6"/>
    <w:rsid w:val="00313678"/>
    <w:rsid w:val="00313B1D"/>
    <w:rsid w:val="0031561D"/>
    <w:rsid w:val="00317F5D"/>
    <w:rsid w:val="003218CF"/>
    <w:rsid w:val="00321B7C"/>
    <w:rsid w:val="00340546"/>
    <w:rsid w:val="00344AE1"/>
    <w:rsid w:val="00345C23"/>
    <w:rsid w:val="003510AB"/>
    <w:rsid w:val="00356426"/>
    <w:rsid w:val="00360B78"/>
    <w:rsid w:val="003636CD"/>
    <w:rsid w:val="00364047"/>
    <w:rsid w:val="00365F8F"/>
    <w:rsid w:val="003710BB"/>
    <w:rsid w:val="0037275B"/>
    <w:rsid w:val="00374D8D"/>
    <w:rsid w:val="00375F60"/>
    <w:rsid w:val="00377379"/>
    <w:rsid w:val="003A22E7"/>
    <w:rsid w:val="003A3837"/>
    <w:rsid w:val="003B6CBF"/>
    <w:rsid w:val="003C3B97"/>
    <w:rsid w:val="003C4947"/>
    <w:rsid w:val="003C5440"/>
    <w:rsid w:val="003C6DCD"/>
    <w:rsid w:val="003D7DAC"/>
    <w:rsid w:val="003E5819"/>
    <w:rsid w:val="003F36D2"/>
    <w:rsid w:val="003F3852"/>
    <w:rsid w:val="003F4374"/>
    <w:rsid w:val="00401020"/>
    <w:rsid w:val="00402C85"/>
    <w:rsid w:val="004031C5"/>
    <w:rsid w:val="00403371"/>
    <w:rsid w:val="00403B78"/>
    <w:rsid w:val="004103A8"/>
    <w:rsid w:val="0041369C"/>
    <w:rsid w:val="0041380B"/>
    <w:rsid w:val="004208A1"/>
    <w:rsid w:val="00420A01"/>
    <w:rsid w:val="00426204"/>
    <w:rsid w:val="004300C2"/>
    <w:rsid w:val="004308A5"/>
    <w:rsid w:val="00431346"/>
    <w:rsid w:val="00433E0C"/>
    <w:rsid w:val="00433F3C"/>
    <w:rsid w:val="004419DE"/>
    <w:rsid w:val="004439DD"/>
    <w:rsid w:val="00446C46"/>
    <w:rsid w:val="0045349B"/>
    <w:rsid w:val="004538E0"/>
    <w:rsid w:val="00454ED5"/>
    <w:rsid w:val="00461966"/>
    <w:rsid w:val="00471D2A"/>
    <w:rsid w:val="0047213A"/>
    <w:rsid w:val="00476F14"/>
    <w:rsid w:val="004806EC"/>
    <w:rsid w:val="00490A9B"/>
    <w:rsid w:val="004939C4"/>
    <w:rsid w:val="004A1F1E"/>
    <w:rsid w:val="004A3678"/>
    <w:rsid w:val="004A6049"/>
    <w:rsid w:val="004B3F46"/>
    <w:rsid w:val="004B47A9"/>
    <w:rsid w:val="004B55A6"/>
    <w:rsid w:val="004B70F9"/>
    <w:rsid w:val="004C765F"/>
    <w:rsid w:val="004D0DDD"/>
    <w:rsid w:val="004D2100"/>
    <w:rsid w:val="004D6630"/>
    <w:rsid w:val="004E45A8"/>
    <w:rsid w:val="004E567F"/>
    <w:rsid w:val="004F1E18"/>
    <w:rsid w:val="004F2E85"/>
    <w:rsid w:val="004F33E1"/>
    <w:rsid w:val="004F549F"/>
    <w:rsid w:val="004F6296"/>
    <w:rsid w:val="0050035E"/>
    <w:rsid w:val="005032D6"/>
    <w:rsid w:val="0050337F"/>
    <w:rsid w:val="00505D20"/>
    <w:rsid w:val="00507BDE"/>
    <w:rsid w:val="00522800"/>
    <w:rsid w:val="005255E5"/>
    <w:rsid w:val="00530548"/>
    <w:rsid w:val="005549C1"/>
    <w:rsid w:val="00556219"/>
    <w:rsid w:val="00562872"/>
    <w:rsid w:val="00562928"/>
    <w:rsid w:val="00563B6E"/>
    <w:rsid w:val="00563CEE"/>
    <w:rsid w:val="00565604"/>
    <w:rsid w:val="00567342"/>
    <w:rsid w:val="00572F2F"/>
    <w:rsid w:val="005766ED"/>
    <w:rsid w:val="00577FC2"/>
    <w:rsid w:val="0059015A"/>
    <w:rsid w:val="0059191E"/>
    <w:rsid w:val="005961BA"/>
    <w:rsid w:val="005A052E"/>
    <w:rsid w:val="005A2DA8"/>
    <w:rsid w:val="005B3F1E"/>
    <w:rsid w:val="005C1A21"/>
    <w:rsid w:val="005C7BFB"/>
    <w:rsid w:val="005D228F"/>
    <w:rsid w:val="005D3657"/>
    <w:rsid w:val="005D6819"/>
    <w:rsid w:val="005E3DDD"/>
    <w:rsid w:val="005E6245"/>
    <w:rsid w:val="005F0436"/>
    <w:rsid w:val="00601741"/>
    <w:rsid w:val="00605E14"/>
    <w:rsid w:val="00606051"/>
    <w:rsid w:val="00622B7F"/>
    <w:rsid w:val="00637146"/>
    <w:rsid w:val="00641A7E"/>
    <w:rsid w:val="00643815"/>
    <w:rsid w:val="00660677"/>
    <w:rsid w:val="00660944"/>
    <w:rsid w:val="00660B9B"/>
    <w:rsid w:val="00660DF0"/>
    <w:rsid w:val="00661213"/>
    <w:rsid w:val="006631A9"/>
    <w:rsid w:val="00672BCD"/>
    <w:rsid w:val="0068107E"/>
    <w:rsid w:val="0068136E"/>
    <w:rsid w:val="00682EE9"/>
    <w:rsid w:val="00687C30"/>
    <w:rsid w:val="006A3596"/>
    <w:rsid w:val="006B3833"/>
    <w:rsid w:val="006C6EEC"/>
    <w:rsid w:val="006D1C8E"/>
    <w:rsid w:val="006D6126"/>
    <w:rsid w:val="006D61AB"/>
    <w:rsid w:val="006D7BA8"/>
    <w:rsid w:val="006E0BC0"/>
    <w:rsid w:val="006E5BD6"/>
    <w:rsid w:val="006F4585"/>
    <w:rsid w:val="00702117"/>
    <w:rsid w:val="00702815"/>
    <w:rsid w:val="0070325C"/>
    <w:rsid w:val="007130FC"/>
    <w:rsid w:val="00720FB7"/>
    <w:rsid w:val="007325E8"/>
    <w:rsid w:val="00740BF0"/>
    <w:rsid w:val="007434E1"/>
    <w:rsid w:val="00750B4C"/>
    <w:rsid w:val="00761CFF"/>
    <w:rsid w:val="0076574E"/>
    <w:rsid w:val="007758AB"/>
    <w:rsid w:val="00777B4B"/>
    <w:rsid w:val="00777D38"/>
    <w:rsid w:val="007908A5"/>
    <w:rsid w:val="007941F1"/>
    <w:rsid w:val="00794B78"/>
    <w:rsid w:val="0079726A"/>
    <w:rsid w:val="007A021D"/>
    <w:rsid w:val="007A0B88"/>
    <w:rsid w:val="007A3AA4"/>
    <w:rsid w:val="007A6CC8"/>
    <w:rsid w:val="007A713C"/>
    <w:rsid w:val="007C1EB7"/>
    <w:rsid w:val="007D0543"/>
    <w:rsid w:val="007D134D"/>
    <w:rsid w:val="007E4600"/>
    <w:rsid w:val="007E773C"/>
    <w:rsid w:val="007F370A"/>
    <w:rsid w:val="007F3782"/>
    <w:rsid w:val="007F57D7"/>
    <w:rsid w:val="008074A3"/>
    <w:rsid w:val="00810790"/>
    <w:rsid w:val="00810BDC"/>
    <w:rsid w:val="00813B1B"/>
    <w:rsid w:val="00817182"/>
    <w:rsid w:val="00832454"/>
    <w:rsid w:val="00836C57"/>
    <w:rsid w:val="00836E62"/>
    <w:rsid w:val="00845061"/>
    <w:rsid w:val="0084653E"/>
    <w:rsid w:val="0085204D"/>
    <w:rsid w:val="0086130B"/>
    <w:rsid w:val="00862958"/>
    <w:rsid w:val="00864D49"/>
    <w:rsid w:val="00873FB4"/>
    <w:rsid w:val="00874D85"/>
    <w:rsid w:val="0088243C"/>
    <w:rsid w:val="00882F4B"/>
    <w:rsid w:val="00884B7A"/>
    <w:rsid w:val="00890E03"/>
    <w:rsid w:val="008924E2"/>
    <w:rsid w:val="00897658"/>
    <w:rsid w:val="008A1509"/>
    <w:rsid w:val="008A64E3"/>
    <w:rsid w:val="008A6F0A"/>
    <w:rsid w:val="008B1EA4"/>
    <w:rsid w:val="008B2C7C"/>
    <w:rsid w:val="008B5F99"/>
    <w:rsid w:val="008B6DAD"/>
    <w:rsid w:val="008C0AF0"/>
    <w:rsid w:val="008D6C6C"/>
    <w:rsid w:val="008E469F"/>
    <w:rsid w:val="00900462"/>
    <w:rsid w:val="009062CD"/>
    <w:rsid w:val="00906588"/>
    <w:rsid w:val="00911955"/>
    <w:rsid w:val="0091791B"/>
    <w:rsid w:val="00917BFF"/>
    <w:rsid w:val="009353C8"/>
    <w:rsid w:val="00940BCE"/>
    <w:rsid w:val="0094341B"/>
    <w:rsid w:val="009501FC"/>
    <w:rsid w:val="009555FE"/>
    <w:rsid w:val="00955FDE"/>
    <w:rsid w:val="00957F27"/>
    <w:rsid w:val="00962067"/>
    <w:rsid w:val="00970C53"/>
    <w:rsid w:val="00974644"/>
    <w:rsid w:val="00995322"/>
    <w:rsid w:val="009A64E3"/>
    <w:rsid w:val="009B2EA5"/>
    <w:rsid w:val="009B46C0"/>
    <w:rsid w:val="009C6147"/>
    <w:rsid w:val="009C6B1F"/>
    <w:rsid w:val="009D507B"/>
    <w:rsid w:val="009D575D"/>
    <w:rsid w:val="009D6857"/>
    <w:rsid w:val="009E3E0F"/>
    <w:rsid w:val="009E4636"/>
    <w:rsid w:val="009E628C"/>
    <w:rsid w:val="009E7D25"/>
    <w:rsid w:val="009F106A"/>
    <w:rsid w:val="009F4ACA"/>
    <w:rsid w:val="009F6600"/>
    <w:rsid w:val="00A01221"/>
    <w:rsid w:val="00A026A2"/>
    <w:rsid w:val="00A0517B"/>
    <w:rsid w:val="00A05570"/>
    <w:rsid w:val="00A05D5F"/>
    <w:rsid w:val="00A07BBC"/>
    <w:rsid w:val="00A1008C"/>
    <w:rsid w:val="00A16187"/>
    <w:rsid w:val="00A21B87"/>
    <w:rsid w:val="00A226DC"/>
    <w:rsid w:val="00A22A47"/>
    <w:rsid w:val="00A25144"/>
    <w:rsid w:val="00A269F8"/>
    <w:rsid w:val="00A30697"/>
    <w:rsid w:val="00A32CF9"/>
    <w:rsid w:val="00A33541"/>
    <w:rsid w:val="00A37EC6"/>
    <w:rsid w:val="00A4052B"/>
    <w:rsid w:val="00A45153"/>
    <w:rsid w:val="00A454AB"/>
    <w:rsid w:val="00A57080"/>
    <w:rsid w:val="00A60265"/>
    <w:rsid w:val="00A67930"/>
    <w:rsid w:val="00A7049C"/>
    <w:rsid w:val="00A7188A"/>
    <w:rsid w:val="00A71C7B"/>
    <w:rsid w:val="00A74973"/>
    <w:rsid w:val="00A8254D"/>
    <w:rsid w:val="00A93D80"/>
    <w:rsid w:val="00AA42F1"/>
    <w:rsid w:val="00AB16D9"/>
    <w:rsid w:val="00AB1912"/>
    <w:rsid w:val="00AC109F"/>
    <w:rsid w:val="00AC4B55"/>
    <w:rsid w:val="00AC650D"/>
    <w:rsid w:val="00AC700D"/>
    <w:rsid w:val="00AD4AD2"/>
    <w:rsid w:val="00AE4999"/>
    <w:rsid w:val="00AF69E2"/>
    <w:rsid w:val="00AF709E"/>
    <w:rsid w:val="00AF724E"/>
    <w:rsid w:val="00B100D6"/>
    <w:rsid w:val="00B14775"/>
    <w:rsid w:val="00B17A28"/>
    <w:rsid w:val="00B20145"/>
    <w:rsid w:val="00B2065A"/>
    <w:rsid w:val="00B2108A"/>
    <w:rsid w:val="00B234F9"/>
    <w:rsid w:val="00B40594"/>
    <w:rsid w:val="00B4612C"/>
    <w:rsid w:val="00B4687E"/>
    <w:rsid w:val="00B46AA7"/>
    <w:rsid w:val="00B51E45"/>
    <w:rsid w:val="00B57698"/>
    <w:rsid w:val="00B61810"/>
    <w:rsid w:val="00B61C39"/>
    <w:rsid w:val="00B66588"/>
    <w:rsid w:val="00B671F0"/>
    <w:rsid w:val="00B704A2"/>
    <w:rsid w:val="00B7622E"/>
    <w:rsid w:val="00B7789C"/>
    <w:rsid w:val="00B80ABB"/>
    <w:rsid w:val="00B81120"/>
    <w:rsid w:val="00B909E3"/>
    <w:rsid w:val="00B97692"/>
    <w:rsid w:val="00BA089D"/>
    <w:rsid w:val="00BA0F71"/>
    <w:rsid w:val="00BA1141"/>
    <w:rsid w:val="00BA651C"/>
    <w:rsid w:val="00BB1480"/>
    <w:rsid w:val="00BB7AC7"/>
    <w:rsid w:val="00BC0953"/>
    <w:rsid w:val="00BC1264"/>
    <w:rsid w:val="00BC3443"/>
    <w:rsid w:val="00BC6CD1"/>
    <w:rsid w:val="00BD5906"/>
    <w:rsid w:val="00BD7DAD"/>
    <w:rsid w:val="00BE34DB"/>
    <w:rsid w:val="00BF0D20"/>
    <w:rsid w:val="00BF3BBA"/>
    <w:rsid w:val="00C07EC5"/>
    <w:rsid w:val="00C17E4C"/>
    <w:rsid w:val="00C20E53"/>
    <w:rsid w:val="00C24135"/>
    <w:rsid w:val="00C24321"/>
    <w:rsid w:val="00C255E9"/>
    <w:rsid w:val="00C26D89"/>
    <w:rsid w:val="00C311CB"/>
    <w:rsid w:val="00C42A25"/>
    <w:rsid w:val="00C4798D"/>
    <w:rsid w:val="00C60C10"/>
    <w:rsid w:val="00C67048"/>
    <w:rsid w:val="00C703A5"/>
    <w:rsid w:val="00C72626"/>
    <w:rsid w:val="00C72AA0"/>
    <w:rsid w:val="00C74033"/>
    <w:rsid w:val="00C87370"/>
    <w:rsid w:val="00C95705"/>
    <w:rsid w:val="00C97C8B"/>
    <w:rsid w:val="00CA1639"/>
    <w:rsid w:val="00CB30A2"/>
    <w:rsid w:val="00CB37BB"/>
    <w:rsid w:val="00CB5A34"/>
    <w:rsid w:val="00CD1C37"/>
    <w:rsid w:val="00CD7CFB"/>
    <w:rsid w:val="00CE1C53"/>
    <w:rsid w:val="00CE22AE"/>
    <w:rsid w:val="00CF1C23"/>
    <w:rsid w:val="00CF7645"/>
    <w:rsid w:val="00D07940"/>
    <w:rsid w:val="00D1463E"/>
    <w:rsid w:val="00D157CF"/>
    <w:rsid w:val="00D15FFA"/>
    <w:rsid w:val="00D16782"/>
    <w:rsid w:val="00D22A02"/>
    <w:rsid w:val="00D26DA1"/>
    <w:rsid w:val="00D302CF"/>
    <w:rsid w:val="00D3172D"/>
    <w:rsid w:val="00D322AB"/>
    <w:rsid w:val="00D3475D"/>
    <w:rsid w:val="00D365A0"/>
    <w:rsid w:val="00D41946"/>
    <w:rsid w:val="00D45114"/>
    <w:rsid w:val="00D51515"/>
    <w:rsid w:val="00D526E9"/>
    <w:rsid w:val="00D56EAE"/>
    <w:rsid w:val="00D6340E"/>
    <w:rsid w:val="00D651CA"/>
    <w:rsid w:val="00D67B25"/>
    <w:rsid w:val="00D7028F"/>
    <w:rsid w:val="00D7286A"/>
    <w:rsid w:val="00D808FC"/>
    <w:rsid w:val="00D84686"/>
    <w:rsid w:val="00D8474F"/>
    <w:rsid w:val="00D875B2"/>
    <w:rsid w:val="00D94A85"/>
    <w:rsid w:val="00D96646"/>
    <w:rsid w:val="00DA717E"/>
    <w:rsid w:val="00DB5370"/>
    <w:rsid w:val="00DC2176"/>
    <w:rsid w:val="00DC5E47"/>
    <w:rsid w:val="00DC6D3C"/>
    <w:rsid w:val="00DD0911"/>
    <w:rsid w:val="00DD4238"/>
    <w:rsid w:val="00DD5126"/>
    <w:rsid w:val="00DD55B9"/>
    <w:rsid w:val="00DD5FB4"/>
    <w:rsid w:val="00DE07F6"/>
    <w:rsid w:val="00DE13E4"/>
    <w:rsid w:val="00DF1B11"/>
    <w:rsid w:val="00DF2330"/>
    <w:rsid w:val="00E0028E"/>
    <w:rsid w:val="00E124D9"/>
    <w:rsid w:val="00E14EAB"/>
    <w:rsid w:val="00E15858"/>
    <w:rsid w:val="00E15CFC"/>
    <w:rsid w:val="00E25FD5"/>
    <w:rsid w:val="00E2673B"/>
    <w:rsid w:val="00E26AD5"/>
    <w:rsid w:val="00E2767F"/>
    <w:rsid w:val="00E359DB"/>
    <w:rsid w:val="00E42FF5"/>
    <w:rsid w:val="00E4402A"/>
    <w:rsid w:val="00E44C8D"/>
    <w:rsid w:val="00E45A05"/>
    <w:rsid w:val="00E45A3B"/>
    <w:rsid w:val="00E466CA"/>
    <w:rsid w:val="00E47E4E"/>
    <w:rsid w:val="00E54D19"/>
    <w:rsid w:val="00E70806"/>
    <w:rsid w:val="00E86C29"/>
    <w:rsid w:val="00E953C1"/>
    <w:rsid w:val="00EB11C0"/>
    <w:rsid w:val="00EB1472"/>
    <w:rsid w:val="00EB31E7"/>
    <w:rsid w:val="00EB3EA0"/>
    <w:rsid w:val="00EB46F2"/>
    <w:rsid w:val="00EC2AFE"/>
    <w:rsid w:val="00ED3B89"/>
    <w:rsid w:val="00ED73A7"/>
    <w:rsid w:val="00ED7E65"/>
    <w:rsid w:val="00EE17B1"/>
    <w:rsid w:val="00EE3896"/>
    <w:rsid w:val="00EE540D"/>
    <w:rsid w:val="00EE6901"/>
    <w:rsid w:val="00EF3050"/>
    <w:rsid w:val="00F00715"/>
    <w:rsid w:val="00F05DA8"/>
    <w:rsid w:val="00F12EFF"/>
    <w:rsid w:val="00F13517"/>
    <w:rsid w:val="00F16843"/>
    <w:rsid w:val="00F2437D"/>
    <w:rsid w:val="00F3073F"/>
    <w:rsid w:val="00F31CE0"/>
    <w:rsid w:val="00F41723"/>
    <w:rsid w:val="00F423CF"/>
    <w:rsid w:val="00F46DF3"/>
    <w:rsid w:val="00F54F6E"/>
    <w:rsid w:val="00F57444"/>
    <w:rsid w:val="00F67E8E"/>
    <w:rsid w:val="00F70F99"/>
    <w:rsid w:val="00F74CE5"/>
    <w:rsid w:val="00F80058"/>
    <w:rsid w:val="00F83E3E"/>
    <w:rsid w:val="00F8400C"/>
    <w:rsid w:val="00F97B5C"/>
    <w:rsid w:val="00F97B95"/>
    <w:rsid w:val="00FA2204"/>
    <w:rsid w:val="00FA3CD1"/>
    <w:rsid w:val="00FA729F"/>
    <w:rsid w:val="00FB1543"/>
    <w:rsid w:val="00FB394F"/>
    <w:rsid w:val="00FB3FE6"/>
    <w:rsid w:val="00FB6565"/>
    <w:rsid w:val="00FC0FFF"/>
    <w:rsid w:val="00FD046B"/>
    <w:rsid w:val="00FD23AB"/>
    <w:rsid w:val="00FD249E"/>
    <w:rsid w:val="00FD41CD"/>
    <w:rsid w:val="00FE1748"/>
    <w:rsid w:val="00FF5AB1"/>
    <w:rsid w:val="00FF6E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8E4D4F-846A-43A2-BCF1-A417BD87C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02A"/>
    <w:pPr>
      <w:spacing w:after="0" w:line="240" w:lineRule="auto"/>
    </w:pPr>
    <w:rPr>
      <w:rFonts w:ascii="Times New Roman" w:eastAsia="Batang" w:hAnsi="Times New Roman" w:cs="Times New Roman"/>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D249E"/>
    <w:pPr>
      <w:tabs>
        <w:tab w:val="center" w:pos="4680"/>
        <w:tab w:val="right" w:pos="9360"/>
      </w:tabs>
    </w:pPr>
  </w:style>
  <w:style w:type="character" w:customStyle="1" w:styleId="HeaderChar">
    <w:name w:val="Header Char"/>
    <w:basedOn w:val="DefaultParagraphFont"/>
    <w:link w:val="Header"/>
    <w:uiPriority w:val="99"/>
    <w:semiHidden/>
    <w:rsid w:val="00FD249E"/>
    <w:rPr>
      <w:rFonts w:ascii="Times New Roman" w:eastAsia="Batang" w:hAnsi="Times New Roman" w:cs="Times New Roman"/>
      <w:lang w:eastAsia="ko-KR"/>
    </w:rPr>
  </w:style>
  <w:style w:type="paragraph" w:styleId="Footer">
    <w:name w:val="footer"/>
    <w:basedOn w:val="Normal"/>
    <w:link w:val="FooterChar"/>
    <w:uiPriority w:val="99"/>
    <w:unhideWhenUsed/>
    <w:rsid w:val="00FD249E"/>
    <w:pPr>
      <w:tabs>
        <w:tab w:val="center" w:pos="4680"/>
        <w:tab w:val="right" w:pos="9360"/>
      </w:tabs>
    </w:pPr>
  </w:style>
  <w:style w:type="character" w:customStyle="1" w:styleId="FooterChar">
    <w:name w:val="Footer Char"/>
    <w:basedOn w:val="DefaultParagraphFont"/>
    <w:link w:val="Footer"/>
    <w:uiPriority w:val="99"/>
    <w:rsid w:val="00FD249E"/>
    <w:rPr>
      <w:rFonts w:ascii="Times New Roman" w:eastAsia="Batang" w:hAnsi="Times New Roman" w:cs="Times New Roman"/>
      <w:lang w:eastAsia="ko-KR"/>
    </w:rPr>
  </w:style>
  <w:style w:type="paragraph" w:styleId="NormalWeb">
    <w:name w:val="Normal (Web)"/>
    <w:basedOn w:val="Normal"/>
    <w:uiPriority w:val="99"/>
    <w:unhideWhenUsed/>
    <w:rsid w:val="00A7049C"/>
    <w:pPr>
      <w:spacing w:before="100" w:beforeAutospacing="1" w:after="100" w:afterAutospacing="1"/>
    </w:pPr>
    <w:rPr>
      <w:rFonts w:eastAsia="Times New Roman"/>
      <w:lang w:eastAsia="en-US"/>
    </w:rPr>
  </w:style>
  <w:style w:type="character" w:customStyle="1" w:styleId="woj">
    <w:name w:val="woj"/>
    <w:basedOn w:val="DefaultParagraphFont"/>
    <w:rsid w:val="00A7049C"/>
  </w:style>
  <w:style w:type="character" w:customStyle="1" w:styleId="apple-converted-space">
    <w:name w:val="apple-converted-space"/>
    <w:basedOn w:val="DefaultParagraphFont"/>
    <w:rsid w:val="00A7049C"/>
  </w:style>
  <w:style w:type="paragraph" w:customStyle="1" w:styleId="line">
    <w:name w:val="line"/>
    <w:basedOn w:val="Normal"/>
    <w:rsid w:val="00A7049C"/>
    <w:pPr>
      <w:spacing w:before="100" w:beforeAutospacing="1" w:after="100" w:afterAutospacing="1"/>
    </w:pPr>
    <w:rPr>
      <w:rFonts w:eastAsia="Times New Roman"/>
      <w:lang w:eastAsia="en-US"/>
    </w:rPr>
  </w:style>
  <w:style w:type="character" w:customStyle="1" w:styleId="indent-1-breaks">
    <w:name w:val="indent-1-breaks"/>
    <w:basedOn w:val="DefaultParagraphFont"/>
    <w:rsid w:val="00A7049C"/>
  </w:style>
  <w:style w:type="character" w:styleId="Hyperlink">
    <w:name w:val="Hyperlink"/>
    <w:basedOn w:val="DefaultParagraphFont"/>
    <w:uiPriority w:val="99"/>
    <w:unhideWhenUsed/>
    <w:rsid w:val="00A7049C"/>
    <w:rPr>
      <w:color w:val="0000FF"/>
      <w:u w:val="single"/>
    </w:rPr>
  </w:style>
  <w:style w:type="paragraph" w:customStyle="1" w:styleId="first-line-none">
    <w:name w:val="first-line-none"/>
    <w:basedOn w:val="Normal"/>
    <w:rsid w:val="00A7049C"/>
    <w:pPr>
      <w:spacing w:before="100" w:beforeAutospacing="1" w:after="100" w:afterAutospacing="1"/>
    </w:pPr>
    <w:rPr>
      <w:rFonts w:eastAsia="Times New Roman"/>
      <w:lang w:eastAsia="en-US"/>
    </w:rPr>
  </w:style>
  <w:style w:type="character" w:customStyle="1" w:styleId="text">
    <w:name w:val="text"/>
    <w:basedOn w:val="DefaultParagraphFont"/>
    <w:rsid w:val="00402C85"/>
  </w:style>
  <w:style w:type="paragraph" w:styleId="BalloonText">
    <w:name w:val="Balloon Text"/>
    <w:basedOn w:val="Normal"/>
    <w:link w:val="BalloonTextChar"/>
    <w:uiPriority w:val="99"/>
    <w:semiHidden/>
    <w:unhideWhenUsed/>
    <w:rsid w:val="001F5BF7"/>
    <w:rPr>
      <w:rFonts w:ascii="Tahoma" w:hAnsi="Tahoma" w:cs="Tahoma"/>
      <w:sz w:val="16"/>
      <w:szCs w:val="16"/>
    </w:rPr>
  </w:style>
  <w:style w:type="character" w:customStyle="1" w:styleId="BalloonTextChar">
    <w:name w:val="Balloon Text Char"/>
    <w:basedOn w:val="DefaultParagraphFont"/>
    <w:link w:val="BalloonText"/>
    <w:uiPriority w:val="99"/>
    <w:semiHidden/>
    <w:rsid w:val="001F5BF7"/>
    <w:rPr>
      <w:rFonts w:ascii="Tahoma" w:eastAsia="Batang" w:hAnsi="Tahoma" w:cs="Tahoma"/>
      <w:sz w:val="16"/>
      <w:szCs w:val="16"/>
      <w:lang w:eastAsia="ko-KR"/>
    </w:rPr>
  </w:style>
  <w:style w:type="paragraph" w:styleId="ListParagraph">
    <w:name w:val="List Paragraph"/>
    <w:basedOn w:val="Normal"/>
    <w:uiPriority w:val="34"/>
    <w:qFormat/>
    <w:rsid w:val="005032D6"/>
    <w:pPr>
      <w:ind w:left="720"/>
      <w:contextualSpacing/>
    </w:pPr>
  </w:style>
  <w:style w:type="character" w:customStyle="1" w:styleId="small-caps">
    <w:name w:val="small-caps"/>
    <w:basedOn w:val="DefaultParagraphFont"/>
    <w:rsid w:val="00030666"/>
  </w:style>
  <w:style w:type="character" w:customStyle="1" w:styleId="UnresolvedMention">
    <w:name w:val="Unresolved Mention"/>
    <w:basedOn w:val="DefaultParagraphFont"/>
    <w:uiPriority w:val="99"/>
    <w:semiHidden/>
    <w:unhideWhenUsed/>
    <w:rsid w:val="00F97B5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758562">
      <w:bodyDiv w:val="1"/>
      <w:marLeft w:val="0"/>
      <w:marRight w:val="0"/>
      <w:marTop w:val="0"/>
      <w:marBottom w:val="0"/>
      <w:divBdr>
        <w:top w:val="none" w:sz="0" w:space="0" w:color="auto"/>
        <w:left w:val="none" w:sz="0" w:space="0" w:color="auto"/>
        <w:bottom w:val="none" w:sz="0" w:space="0" w:color="auto"/>
        <w:right w:val="none" w:sz="0" w:space="0" w:color="auto"/>
      </w:divBdr>
      <w:divsChild>
        <w:div w:id="901256357">
          <w:marLeft w:val="240"/>
          <w:marRight w:val="0"/>
          <w:marTop w:val="240"/>
          <w:marBottom w:val="240"/>
          <w:divBdr>
            <w:top w:val="none" w:sz="0" w:space="0" w:color="auto"/>
            <w:left w:val="none" w:sz="0" w:space="0" w:color="auto"/>
            <w:bottom w:val="none" w:sz="0" w:space="0" w:color="auto"/>
            <w:right w:val="none" w:sz="0" w:space="0" w:color="auto"/>
          </w:divBdr>
        </w:div>
      </w:divsChild>
    </w:div>
    <w:div w:id="764618448">
      <w:bodyDiv w:val="1"/>
      <w:marLeft w:val="0"/>
      <w:marRight w:val="0"/>
      <w:marTop w:val="0"/>
      <w:marBottom w:val="0"/>
      <w:divBdr>
        <w:top w:val="none" w:sz="0" w:space="0" w:color="auto"/>
        <w:left w:val="none" w:sz="0" w:space="0" w:color="auto"/>
        <w:bottom w:val="none" w:sz="0" w:space="0" w:color="auto"/>
        <w:right w:val="none" w:sz="0" w:space="0" w:color="auto"/>
      </w:divBdr>
      <w:divsChild>
        <w:div w:id="613176691">
          <w:marLeft w:val="240"/>
          <w:marRight w:val="0"/>
          <w:marTop w:val="240"/>
          <w:marBottom w:val="240"/>
          <w:divBdr>
            <w:top w:val="none" w:sz="0" w:space="0" w:color="auto"/>
            <w:left w:val="none" w:sz="0" w:space="0" w:color="auto"/>
            <w:bottom w:val="none" w:sz="0" w:space="0" w:color="auto"/>
            <w:right w:val="none" w:sz="0" w:space="0" w:color="auto"/>
          </w:divBdr>
        </w:div>
      </w:divsChild>
    </w:div>
    <w:div w:id="1338773310">
      <w:bodyDiv w:val="1"/>
      <w:marLeft w:val="0"/>
      <w:marRight w:val="0"/>
      <w:marTop w:val="0"/>
      <w:marBottom w:val="0"/>
      <w:divBdr>
        <w:top w:val="none" w:sz="0" w:space="0" w:color="auto"/>
        <w:left w:val="none" w:sz="0" w:space="0" w:color="auto"/>
        <w:bottom w:val="none" w:sz="0" w:space="0" w:color="auto"/>
        <w:right w:val="none" w:sz="0" w:space="0" w:color="auto"/>
      </w:divBdr>
      <w:divsChild>
        <w:div w:id="495413524">
          <w:marLeft w:val="240"/>
          <w:marRight w:val="0"/>
          <w:marTop w:val="240"/>
          <w:marBottom w:val="240"/>
          <w:divBdr>
            <w:top w:val="none" w:sz="0" w:space="0" w:color="auto"/>
            <w:left w:val="none" w:sz="0" w:space="0" w:color="auto"/>
            <w:bottom w:val="none" w:sz="0" w:space="0" w:color="auto"/>
            <w:right w:val="none" w:sz="0" w:space="0" w:color="auto"/>
          </w:divBdr>
        </w:div>
      </w:divsChild>
    </w:div>
    <w:div w:id="1876503216">
      <w:bodyDiv w:val="1"/>
      <w:marLeft w:val="0"/>
      <w:marRight w:val="0"/>
      <w:marTop w:val="0"/>
      <w:marBottom w:val="0"/>
      <w:divBdr>
        <w:top w:val="none" w:sz="0" w:space="0" w:color="auto"/>
        <w:left w:val="none" w:sz="0" w:space="0" w:color="auto"/>
        <w:bottom w:val="none" w:sz="0" w:space="0" w:color="auto"/>
        <w:right w:val="none" w:sz="0" w:space="0" w:color="auto"/>
      </w:divBdr>
      <w:divsChild>
        <w:div w:id="2016611328">
          <w:marLeft w:val="24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c\Documents\Custom%20Office%20Templates\Messag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Message Template.dotx</Template>
  <TotalTime>95</TotalTime>
  <Pages>6</Pages>
  <Words>2866</Words>
  <Characters>16341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dc:creator>
  <cp:lastModifiedBy>Stephen Yang</cp:lastModifiedBy>
  <cp:revision>6</cp:revision>
  <cp:lastPrinted>2014-03-30T14:02:00Z</cp:lastPrinted>
  <dcterms:created xsi:type="dcterms:W3CDTF">2017-10-22T11:41:00Z</dcterms:created>
  <dcterms:modified xsi:type="dcterms:W3CDTF">2017-10-22T13:24:00Z</dcterms:modified>
</cp:coreProperties>
</file>