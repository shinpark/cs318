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2219A" w14:textId="5399BAC0" w:rsidR="00EE6B83" w:rsidRDefault="004148D4" w:rsidP="004148D4">
      <w:pPr>
        <w:pStyle w:val="NormalWeb"/>
        <w:spacing w:before="0" w:beforeAutospacing="0" w:after="0" w:afterAutospacing="0" w:line="280" w:lineRule="exact"/>
        <w:jc w:val="center"/>
        <w:rPr>
          <w:rFonts w:cs="Tahoma"/>
          <w:b/>
          <w:color w:val="000000"/>
          <w:sz w:val="32"/>
        </w:rPr>
      </w:pPr>
      <w:bookmarkStart w:id="0" w:name="_GoBack"/>
      <w:bookmarkEnd w:id="0"/>
      <w:r w:rsidRPr="004148D4">
        <w:rPr>
          <w:rFonts w:cs="Tahoma"/>
          <w:b/>
          <w:color w:val="000000"/>
          <w:sz w:val="28"/>
        </w:rPr>
        <w:t>LIVE IN UNDIVIDED DEVOTION TO THE LORD</w:t>
      </w:r>
    </w:p>
    <w:p w14:paraId="4BD2086A" w14:textId="4BD9DDD0" w:rsidR="004148D4" w:rsidRDefault="004148D4" w:rsidP="004148D4">
      <w:pPr>
        <w:pStyle w:val="NormalWeb"/>
        <w:spacing w:before="0" w:beforeAutospacing="0" w:after="0" w:afterAutospacing="0" w:line="280" w:lineRule="exact"/>
        <w:jc w:val="center"/>
        <w:rPr>
          <w:rFonts w:cs="Tahoma"/>
          <w:color w:val="000000"/>
        </w:rPr>
      </w:pPr>
      <w:r>
        <w:rPr>
          <w:rFonts w:cs="Tahoma"/>
          <w:b/>
          <w:i/>
          <w:color w:val="000000"/>
        </w:rPr>
        <w:t>1 Corinthians 7:1-40</w:t>
      </w:r>
      <w:r>
        <w:rPr>
          <w:rFonts w:cs="Tahoma"/>
          <w:b/>
          <w:i/>
          <w:color w:val="000000"/>
        </w:rPr>
        <w:br/>
        <w:t>“</w:t>
      </w:r>
      <w:r w:rsidRPr="004148D4">
        <w:rPr>
          <w:rFonts w:cs="Tahoma"/>
          <w:b/>
          <w:i/>
          <w:color w:val="000000"/>
        </w:rPr>
        <w:t>I am saying this for your own good, not to restrict you, but that you may live in a right way in undivided devotion to the Lord.”</w:t>
      </w:r>
      <w:r>
        <w:rPr>
          <w:rFonts w:cs="Tahoma"/>
          <w:b/>
          <w:i/>
          <w:color w:val="000000"/>
        </w:rPr>
        <w:t xml:space="preserve"> </w:t>
      </w:r>
      <w:r w:rsidRPr="004148D4">
        <w:rPr>
          <w:rFonts w:cs="Tahoma"/>
          <w:b/>
          <w:i/>
          <w:color w:val="000000"/>
        </w:rPr>
        <w:t>(</w:t>
      </w:r>
      <w:ins w:id="1" w:author="Stephen Yang" w:date="2018-02-24T14:07:00Z">
        <w:r w:rsidR="000644EB">
          <w:rPr>
            <w:rFonts w:cs="Tahoma"/>
            <w:b/>
            <w:i/>
            <w:color w:val="000000"/>
          </w:rPr>
          <w:t xml:space="preserve">v. </w:t>
        </w:r>
      </w:ins>
      <w:r w:rsidRPr="004148D4">
        <w:rPr>
          <w:rFonts w:cs="Tahoma"/>
          <w:b/>
          <w:i/>
          <w:color w:val="000000"/>
        </w:rPr>
        <w:t>35)</w:t>
      </w:r>
    </w:p>
    <w:p w14:paraId="540AF858" w14:textId="43E63C42" w:rsidR="004148D4" w:rsidRDefault="004148D4" w:rsidP="004148D4">
      <w:pPr>
        <w:pStyle w:val="NormalWeb"/>
        <w:spacing w:before="0" w:beforeAutospacing="0" w:after="0" w:afterAutospacing="0" w:line="280" w:lineRule="exact"/>
        <w:jc w:val="center"/>
        <w:rPr>
          <w:rFonts w:cs="Tahoma"/>
          <w:color w:val="000000"/>
        </w:rPr>
      </w:pPr>
    </w:p>
    <w:p w14:paraId="72A28637" w14:textId="4BF72BCA" w:rsidR="004148D4" w:rsidRPr="00CE655B" w:rsidRDefault="004148D4" w:rsidP="00CE655B">
      <w:pPr>
        <w:pStyle w:val="NoSpacing"/>
        <w:rPr>
          <w:rFonts w:ascii="Times New Roman" w:hAnsi="Times New Roman" w:cs="Times New Roman"/>
          <w:sz w:val="24"/>
          <w:szCs w:val="24"/>
        </w:rPr>
      </w:pPr>
      <w:r w:rsidRPr="00CE655B">
        <w:rPr>
          <w:rFonts w:ascii="Times New Roman" w:hAnsi="Times New Roman" w:cs="Times New Roman"/>
          <w:sz w:val="24"/>
          <w:szCs w:val="24"/>
        </w:rPr>
        <w:t xml:space="preserve">In last week’s passage, we learned about fleeing from sexual immorality because sinning sexually is not only sinning against God, but against our own bodies. Our bodies are the temples of the Holy Spirit. So, Apostle Paul concludes chapter 6 with, </w:t>
      </w:r>
      <w:r w:rsidRPr="00CE655B">
        <w:rPr>
          <w:rFonts w:ascii="Times New Roman" w:hAnsi="Times New Roman" w:cs="Times New Roman"/>
          <w:i/>
          <w:sz w:val="24"/>
          <w:szCs w:val="24"/>
        </w:rPr>
        <w:t>“…Therefore, honor God with your bodies.</w:t>
      </w:r>
      <w:r w:rsidRPr="00CE655B">
        <w:rPr>
          <w:rFonts w:ascii="Times New Roman" w:hAnsi="Times New Roman" w:cs="Times New Roman"/>
          <w:sz w:val="24"/>
          <w:szCs w:val="24"/>
        </w:rPr>
        <w:t xml:space="preserve"> This verse is a good segue into chapter 7. </w:t>
      </w:r>
      <w:r w:rsidR="004542B5" w:rsidRPr="00CE655B">
        <w:rPr>
          <w:rFonts w:ascii="Times New Roman" w:hAnsi="Times New Roman" w:cs="Times New Roman"/>
          <w:sz w:val="24"/>
          <w:szCs w:val="24"/>
        </w:rPr>
        <w:t>As Apostle Paul continues the theme about sex</w:t>
      </w:r>
      <w:ins w:id="2" w:author="Stephen Yang" w:date="2018-02-24T16:05:00Z">
        <w:r w:rsidR="00077FDF">
          <w:rPr>
            <w:rFonts w:ascii="Times New Roman" w:hAnsi="Times New Roman" w:cs="Times New Roman"/>
            <w:sz w:val="24"/>
            <w:szCs w:val="24"/>
          </w:rPr>
          <w:t>ual morality</w:t>
        </w:r>
      </w:ins>
      <w:r w:rsidR="004542B5" w:rsidRPr="00CE655B">
        <w:rPr>
          <w:rFonts w:ascii="Times New Roman" w:hAnsi="Times New Roman" w:cs="Times New Roman"/>
          <w:sz w:val="24"/>
          <w:szCs w:val="24"/>
        </w:rPr>
        <w:t xml:space="preserve">, he then moves into marriage and singleness. The topic of married life and singleness lead to one spiritual theme, and that is to live in undivided devotion to the Lord. May the Spirit guide us to understand what it means to live in undivided devotion to the Lord. </w:t>
      </w:r>
    </w:p>
    <w:p w14:paraId="4CC899F8" w14:textId="46C79018" w:rsidR="004542B5" w:rsidRPr="00CE655B" w:rsidRDefault="004542B5" w:rsidP="00CE655B">
      <w:pPr>
        <w:pStyle w:val="NoSpacing"/>
        <w:rPr>
          <w:rFonts w:ascii="Times New Roman" w:hAnsi="Times New Roman" w:cs="Times New Roman"/>
          <w:sz w:val="24"/>
          <w:szCs w:val="24"/>
        </w:rPr>
      </w:pPr>
    </w:p>
    <w:p w14:paraId="70EFB538" w14:textId="001F64A9" w:rsidR="004542B5" w:rsidRPr="00CE655B" w:rsidRDefault="00B65487" w:rsidP="00CE655B">
      <w:pPr>
        <w:pStyle w:val="NoSpacing"/>
        <w:numPr>
          <w:ilvl w:val="0"/>
          <w:numId w:val="2"/>
        </w:numPr>
        <w:rPr>
          <w:rFonts w:ascii="Times New Roman" w:hAnsi="Times New Roman" w:cs="Times New Roman"/>
          <w:b/>
          <w:sz w:val="24"/>
          <w:szCs w:val="24"/>
        </w:rPr>
      </w:pPr>
      <w:r w:rsidRPr="00CE655B">
        <w:rPr>
          <w:rFonts w:ascii="Times New Roman" w:hAnsi="Times New Roman" w:cs="Times New Roman"/>
          <w:b/>
          <w:sz w:val="24"/>
          <w:szCs w:val="24"/>
        </w:rPr>
        <w:t>Sexual morality and marriage (</w:t>
      </w:r>
      <w:ins w:id="3" w:author="Stephen Yang" w:date="2018-02-24T14:07:00Z">
        <w:r w:rsidR="000644EB">
          <w:rPr>
            <w:rFonts w:ascii="Times New Roman" w:hAnsi="Times New Roman" w:cs="Times New Roman"/>
            <w:b/>
            <w:sz w:val="24"/>
            <w:szCs w:val="24"/>
          </w:rPr>
          <w:t xml:space="preserve">vs. </w:t>
        </w:r>
      </w:ins>
      <w:r w:rsidRPr="00CE655B">
        <w:rPr>
          <w:rFonts w:ascii="Times New Roman" w:hAnsi="Times New Roman" w:cs="Times New Roman"/>
          <w:b/>
          <w:sz w:val="24"/>
          <w:szCs w:val="24"/>
        </w:rPr>
        <w:t>1-16, 25-</w:t>
      </w:r>
      <w:r w:rsidR="006217C8">
        <w:rPr>
          <w:rFonts w:ascii="Times New Roman" w:hAnsi="Times New Roman" w:cs="Times New Roman"/>
          <w:b/>
          <w:sz w:val="24"/>
          <w:szCs w:val="24"/>
        </w:rPr>
        <w:t>28</w:t>
      </w:r>
      <w:r w:rsidRPr="00CE655B">
        <w:rPr>
          <w:rFonts w:ascii="Times New Roman" w:hAnsi="Times New Roman" w:cs="Times New Roman"/>
          <w:b/>
          <w:sz w:val="24"/>
          <w:szCs w:val="24"/>
        </w:rPr>
        <w:t>)</w:t>
      </w:r>
    </w:p>
    <w:p w14:paraId="4CE5240E" w14:textId="0DA5044E" w:rsidR="00B65487" w:rsidRPr="00CE655B" w:rsidRDefault="00B65487" w:rsidP="00CE655B">
      <w:pPr>
        <w:pStyle w:val="NoSpacing"/>
        <w:rPr>
          <w:rFonts w:ascii="Times New Roman" w:hAnsi="Times New Roman" w:cs="Times New Roman"/>
          <w:b/>
          <w:sz w:val="24"/>
          <w:szCs w:val="24"/>
        </w:rPr>
      </w:pPr>
    </w:p>
    <w:p w14:paraId="41A7B85C" w14:textId="03D35722" w:rsidR="00327AC1" w:rsidRDefault="00327AC1" w:rsidP="00CE655B">
      <w:pPr>
        <w:pStyle w:val="NoSpacing"/>
        <w:rPr>
          <w:rFonts w:ascii="Times New Roman" w:hAnsi="Times New Roman" w:cs="Times New Roman"/>
          <w:sz w:val="24"/>
          <w:szCs w:val="24"/>
        </w:rPr>
      </w:pPr>
      <w:r>
        <w:rPr>
          <w:rFonts w:ascii="Times New Roman" w:hAnsi="Times New Roman" w:cs="Times New Roman"/>
          <w:sz w:val="24"/>
          <w:szCs w:val="24"/>
        </w:rPr>
        <w:t>Before I begin this passage, I want us to keep in mind our key verse as we deal with sex</w:t>
      </w:r>
      <w:ins w:id="4" w:author="Stephen Yang" w:date="2018-02-24T14:14:00Z">
        <w:r w:rsidR="000644EB">
          <w:rPr>
            <w:rFonts w:ascii="Times New Roman" w:hAnsi="Times New Roman" w:cs="Times New Roman"/>
            <w:sz w:val="24"/>
            <w:szCs w:val="24"/>
          </w:rPr>
          <w:t>,</w:t>
        </w:r>
      </w:ins>
      <w:del w:id="5" w:author="Stephen Yang" w:date="2018-02-24T14:14:00Z">
        <w:r w:rsidDel="000644EB">
          <w:rPr>
            <w:rFonts w:ascii="Times New Roman" w:hAnsi="Times New Roman" w:cs="Times New Roman"/>
            <w:sz w:val="24"/>
            <w:szCs w:val="24"/>
          </w:rPr>
          <w:delText xml:space="preserve"> and</w:delText>
        </w:r>
      </w:del>
      <w:r>
        <w:rPr>
          <w:rFonts w:ascii="Times New Roman" w:hAnsi="Times New Roman" w:cs="Times New Roman"/>
          <w:sz w:val="24"/>
          <w:szCs w:val="24"/>
        </w:rPr>
        <w:t xml:space="preserve"> marriage</w:t>
      </w:r>
      <w:ins w:id="6" w:author="Stephen Yang" w:date="2018-02-24T14:14:00Z">
        <w:r w:rsidR="000644EB">
          <w:rPr>
            <w:rFonts w:ascii="Times New Roman" w:hAnsi="Times New Roman" w:cs="Times New Roman"/>
            <w:sz w:val="24"/>
            <w:szCs w:val="24"/>
          </w:rPr>
          <w:t>, and singleness</w:t>
        </w:r>
      </w:ins>
      <w:r>
        <w:rPr>
          <w:rFonts w:ascii="Times New Roman" w:hAnsi="Times New Roman" w:cs="Times New Roman"/>
          <w:sz w:val="24"/>
          <w:szCs w:val="24"/>
        </w:rPr>
        <w:t xml:space="preserve">. Let’s think about the </w:t>
      </w:r>
      <w:ins w:id="7" w:author="Stephen Yang" w:date="2018-02-24T16:06:00Z">
        <w:r w:rsidR="00077FDF">
          <w:rPr>
            <w:rFonts w:ascii="Times New Roman" w:hAnsi="Times New Roman" w:cs="Times New Roman"/>
            <w:sz w:val="24"/>
            <w:szCs w:val="24"/>
          </w:rPr>
          <w:t xml:space="preserve">relationship </w:t>
        </w:r>
      </w:ins>
      <w:ins w:id="8" w:author="Stephen Yang" w:date="2018-02-24T16:07:00Z">
        <w:r w:rsidR="00077FDF">
          <w:rPr>
            <w:rFonts w:ascii="Times New Roman" w:hAnsi="Times New Roman" w:cs="Times New Roman"/>
            <w:sz w:val="24"/>
            <w:szCs w:val="24"/>
          </w:rPr>
          <w:t>between</w:t>
        </w:r>
      </w:ins>
      <w:ins w:id="9" w:author="Stephen Yang" w:date="2018-02-24T16:06:00Z">
        <w:r w:rsidR="00077FDF">
          <w:rPr>
            <w:rFonts w:ascii="Times New Roman" w:hAnsi="Times New Roman" w:cs="Times New Roman"/>
            <w:sz w:val="24"/>
            <w:szCs w:val="24"/>
          </w:rPr>
          <w:t xml:space="preserve"> </w:t>
        </w:r>
      </w:ins>
      <w:ins w:id="10" w:author="Stephen Yang" w:date="2018-02-24T16:07:00Z">
        <w:r w:rsidR="00077FDF">
          <w:rPr>
            <w:rFonts w:ascii="Times New Roman" w:hAnsi="Times New Roman" w:cs="Times New Roman"/>
            <w:sz w:val="24"/>
            <w:szCs w:val="24"/>
          </w:rPr>
          <w:t xml:space="preserve">these topics and our key verse today. </w:t>
        </w:r>
      </w:ins>
      <w:del w:id="11" w:author="Stephen Yang" w:date="2018-02-24T16:08:00Z">
        <w:r w:rsidDel="00077FDF">
          <w:rPr>
            <w:rFonts w:ascii="Times New Roman" w:hAnsi="Times New Roman" w:cs="Times New Roman"/>
            <w:sz w:val="24"/>
            <w:szCs w:val="24"/>
          </w:rPr>
          <w:delText xml:space="preserve">comparison of Apostle Paul </w:delText>
        </w:r>
        <w:r w:rsidR="007861C3" w:rsidDel="00077FDF">
          <w:rPr>
            <w:rFonts w:ascii="Times New Roman" w:hAnsi="Times New Roman" w:cs="Times New Roman"/>
            <w:sz w:val="24"/>
            <w:szCs w:val="24"/>
          </w:rPr>
          <w:delText>draw upon</w:delText>
        </w:r>
        <w:r w:rsidDel="00077FDF">
          <w:rPr>
            <w:rFonts w:ascii="Times New Roman" w:hAnsi="Times New Roman" w:cs="Times New Roman"/>
            <w:sz w:val="24"/>
            <w:szCs w:val="24"/>
          </w:rPr>
          <w:delText xml:space="preserve"> in his writing about </w:delText>
        </w:r>
      </w:del>
      <w:del w:id="12" w:author="Stephen Yang" w:date="2018-02-24T14:27:00Z">
        <w:r w:rsidDel="00D548B0">
          <w:rPr>
            <w:rFonts w:ascii="Times New Roman" w:hAnsi="Times New Roman" w:cs="Times New Roman"/>
            <w:sz w:val="24"/>
            <w:szCs w:val="24"/>
          </w:rPr>
          <w:delText>sex, marriage and singleness,</w:delText>
        </w:r>
      </w:del>
      <w:del w:id="13" w:author="Stephen Yang" w:date="2018-02-24T16:08:00Z">
        <w:r w:rsidDel="00077FDF">
          <w:rPr>
            <w:rFonts w:ascii="Times New Roman" w:hAnsi="Times New Roman" w:cs="Times New Roman"/>
            <w:sz w:val="24"/>
            <w:szCs w:val="24"/>
          </w:rPr>
          <w:delText xml:space="preserve"> with our key verse of </w:delText>
        </w:r>
        <w:r w:rsidR="007861C3" w:rsidDel="00077FDF">
          <w:rPr>
            <w:rFonts w:ascii="Times New Roman" w:hAnsi="Times New Roman" w:cs="Times New Roman"/>
            <w:sz w:val="24"/>
            <w:szCs w:val="24"/>
          </w:rPr>
          <w:delText>this passage</w:delText>
        </w:r>
      </w:del>
      <w:r w:rsidR="007861C3">
        <w:rPr>
          <w:rFonts w:ascii="Times New Roman" w:hAnsi="Times New Roman" w:cs="Times New Roman"/>
          <w:sz w:val="24"/>
          <w:szCs w:val="24"/>
        </w:rPr>
        <w:t xml:space="preserve">. </w:t>
      </w:r>
    </w:p>
    <w:p w14:paraId="2926EA2A" w14:textId="77777777" w:rsidR="007861C3" w:rsidRDefault="007861C3" w:rsidP="00CE655B">
      <w:pPr>
        <w:pStyle w:val="NoSpacing"/>
        <w:rPr>
          <w:rFonts w:ascii="Times New Roman" w:hAnsi="Times New Roman" w:cs="Times New Roman"/>
          <w:sz w:val="24"/>
          <w:szCs w:val="24"/>
        </w:rPr>
      </w:pPr>
    </w:p>
    <w:p w14:paraId="0EA2E84D" w14:textId="4327220A" w:rsidR="00B65487" w:rsidRPr="00CE655B" w:rsidRDefault="007861C3" w:rsidP="00CE655B">
      <w:pPr>
        <w:pStyle w:val="NoSpacing"/>
        <w:rPr>
          <w:rFonts w:ascii="Times New Roman" w:hAnsi="Times New Roman" w:cs="Times New Roman"/>
          <w:sz w:val="24"/>
          <w:szCs w:val="24"/>
        </w:rPr>
      </w:pPr>
      <w:r>
        <w:rPr>
          <w:rFonts w:ascii="Times New Roman" w:hAnsi="Times New Roman" w:cs="Times New Roman"/>
          <w:sz w:val="24"/>
          <w:szCs w:val="24"/>
        </w:rPr>
        <w:t xml:space="preserve">Now let’s begin this passage. </w:t>
      </w:r>
      <w:del w:id="14" w:author="Stephen Yang" w:date="2018-02-24T14:28:00Z">
        <w:r w:rsidR="00B65487" w:rsidRPr="00CE655B" w:rsidDel="00D548B0">
          <w:rPr>
            <w:rFonts w:ascii="Times New Roman" w:hAnsi="Times New Roman" w:cs="Times New Roman"/>
            <w:sz w:val="24"/>
            <w:szCs w:val="24"/>
          </w:rPr>
          <w:delText>After dealing with sexual immorality, Apostle Paul turns his attention to sex and marriage.</w:delText>
        </w:r>
      </w:del>
      <w:r w:rsidR="00B65487" w:rsidRPr="00CE655B">
        <w:rPr>
          <w:rFonts w:ascii="Times New Roman" w:hAnsi="Times New Roman" w:cs="Times New Roman"/>
          <w:sz w:val="24"/>
          <w:szCs w:val="24"/>
        </w:rPr>
        <w:t xml:space="preserve"> Look at verse 1, </w:t>
      </w:r>
      <w:r w:rsidR="00B65487" w:rsidRPr="00CE655B">
        <w:rPr>
          <w:rFonts w:ascii="Times New Roman" w:hAnsi="Times New Roman" w:cs="Times New Roman"/>
          <w:b/>
          <w:i/>
          <w:sz w:val="24"/>
          <w:szCs w:val="24"/>
        </w:rPr>
        <w:t>“</w:t>
      </w:r>
      <w:r w:rsidR="00B65487" w:rsidRPr="00CE655B">
        <w:rPr>
          <w:rStyle w:val="text"/>
          <w:rFonts w:ascii="Times New Roman" w:hAnsi="Times New Roman" w:cs="Times New Roman"/>
          <w:b/>
          <w:i/>
          <w:sz w:val="24"/>
          <w:szCs w:val="24"/>
        </w:rPr>
        <w:t>Now for the matters you wrote about: “It is good for a man not to have sexual relations with a woman.”</w:t>
      </w:r>
      <w:r w:rsidR="00B65487" w:rsidRPr="00CE655B">
        <w:rPr>
          <w:rStyle w:val="text"/>
          <w:rFonts w:ascii="Times New Roman" w:hAnsi="Times New Roman" w:cs="Times New Roman"/>
          <w:sz w:val="24"/>
          <w:szCs w:val="24"/>
        </w:rPr>
        <w:t xml:space="preserve"> </w:t>
      </w:r>
      <w:r w:rsidR="000B31A8" w:rsidRPr="00CE655B">
        <w:rPr>
          <w:rFonts w:ascii="Times New Roman" w:hAnsi="Times New Roman" w:cs="Times New Roman"/>
          <w:sz w:val="24"/>
          <w:szCs w:val="24"/>
        </w:rPr>
        <w:t>Apostle Paul must be referring to questions that the Corinthian Christians had</w:t>
      </w:r>
      <w:del w:id="15" w:author="Stephen Yang" w:date="2018-02-24T14:38:00Z">
        <w:r w:rsidR="000B31A8" w:rsidRPr="00CE655B" w:rsidDel="00CD403E">
          <w:rPr>
            <w:rFonts w:ascii="Times New Roman" w:hAnsi="Times New Roman" w:cs="Times New Roman"/>
            <w:sz w:val="24"/>
            <w:szCs w:val="24"/>
          </w:rPr>
          <w:delText xml:space="preserve"> about sex and marriage</w:delText>
        </w:r>
      </w:del>
      <w:r w:rsidR="000B31A8" w:rsidRPr="00CE655B">
        <w:rPr>
          <w:rFonts w:ascii="Times New Roman" w:hAnsi="Times New Roman" w:cs="Times New Roman"/>
          <w:sz w:val="24"/>
          <w:szCs w:val="24"/>
        </w:rPr>
        <w:t xml:space="preserve">. </w:t>
      </w:r>
      <w:r w:rsidR="00B65487" w:rsidRPr="00CE655B">
        <w:rPr>
          <w:rFonts w:ascii="Times New Roman" w:hAnsi="Times New Roman" w:cs="Times New Roman"/>
          <w:sz w:val="24"/>
          <w:szCs w:val="24"/>
        </w:rPr>
        <w:t xml:space="preserve">In view of the sexual temptations the Corinthians faced </w:t>
      </w:r>
      <w:r w:rsidR="000B31A8" w:rsidRPr="00CE655B">
        <w:rPr>
          <w:rFonts w:ascii="Times New Roman" w:hAnsi="Times New Roman" w:cs="Times New Roman"/>
          <w:sz w:val="24"/>
          <w:szCs w:val="24"/>
        </w:rPr>
        <w:t xml:space="preserve">in </w:t>
      </w:r>
      <w:r w:rsidR="00B65487" w:rsidRPr="00CE655B">
        <w:rPr>
          <w:rFonts w:ascii="Times New Roman" w:hAnsi="Times New Roman" w:cs="Times New Roman"/>
          <w:sz w:val="24"/>
          <w:szCs w:val="24"/>
        </w:rPr>
        <w:t xml:space="preserve">Corinth, they questioned </w:t>
      </w:r>
      <w:r w:rsidR="00930415" w:rsidRPr="00CE655B">
        <w:rPr>
          <w:rFonts w:ascii="Times New Roman" w:hAnsi="Times New Roman" w:cs="Times New Roman"/>
          <w:sz w:val="24"/>
          <w:szCs w:val="24"/>
        </w:rPr>
        <w:t xml:space="preserve">whether </w:t>
      </w:r>
      <w:r w:rsidR="00B65487" w:rsidRPr="00CE655B">
        <w:rPr>
          <w:rFonts w:ascii="Times New Roman" w:hAnsi="Times New Roman" w:cs="Times New Roman"/>
          <w:sz w:val="24"/>
          <w:szCs w:val="24"/>
        </w:rPr>
        <w:t>it is perhaps better to take a vow of celibacy, to renounce marriage for life, and to withdraw from all contact with the opposite sex?"</w:t>
      </w:r>
      <w:r w:rsidR="00930415" w:rsidRPr="00CE655B">
        <w:rPr>
          <w:rFonts w:ascii="Times New Roman" w:hAnsi="Times New Roman" w:cs="Times New Roman"/>
          <w:sz w:val="24"/>
          <w:szCs w:val="24"/>
        </w:rPr>
        <w:t xml:space="preserve"> So, the Corinthian Christians’ question probably arose from the difficulty that some were having trouble handling their sexual drives</w:t>
      </w:r>
      <w:r w:rsidR="00327AC1">
        <w:rPr>
          <w:rFonts w:ascii="Times New Roman" w:hAnsi="Times New Roman" w:cs="Times New Roman"/>
          <w:sz w:val="24"/>
          <w:szCs w:val="24"/>
        </w:rPr>
        <w:t xml:space="preserve"> and living a holy life</w:t>
      </w:r>
      <w:ins w:id="16" w:author="Stephen Yang" w:date="2018-02-24T14:42:00Z">
        <w:r w:rsidR="00CD403E">
          <w:rPr>
            <w:rFonts w:ascii="Times New Roman" w:hAnsi="Times New Roman" w:cs="Times New Roman"/>
            <w:sz w:val="24"/>
            <w:szCs w:val="24"/>
          </w:rPr>
          <w:t xml:space="preserve"> at the same time</w:t>
        </w:r>
      </w:ins>
      <w:r w:rsidR="00930415" w:rsidRPr="00CE655B">
        <w:rPr>
          <w:rFonts w:ascii="Times New Roman" w:hAnsi="Times New Roman" w:cs="Times New Roman"/>
          <w:sz w:val="24"/>
          <w:szCs w:val="24"/>
        </w:rPr>
        <w:t>. They were living in a sexually</w:t>
      </w:r>
      <w:r w:rsidR="000B31A8" w:rsidRPr="00CE655B">
        <w:rPr>
          <w:rFonts w:ascii="Times New Roman" w:hAnsi="Times New Roman" w:cs="Times New Roman"/>
          <w:sz w:val="24"/>
          <w:szCs w:val="24"/>
        </w:rPr>
        <w:t xml:space="preserve">—driven </w:t>
      </w:r>
      <w:r w:rsidR="00930415" w:rsidRPr="00CE655B">
        <w:rPr>
          <w:rFonts w:ascii="Times New Roman" w:hAnsi="Times New Roman" w:cs="Times New Roman"/>
          <w:sz w:val="24"/>
          <w:szCs w:val="24"/>
        </w:rPr>
        <w:t xml:space="preserve">society, very much like what we have in America today. They were facing exposure to temptation in these areas every time they turned around, just as we do today, and some of them </w:t>
      </w:r>
      <w:ins w:id="17" w:author="Stephen Yang" w:date="2018-02-24T16:10:00Z">
        <w:r w:rsidR="00077FDF">
          <w:rPr>
            <w:rFonts w:ascii="Times New Roman" w:hAnsi="Times New Roman" w:cs="Times New Roman"/>
            <w:sz w:val="24"/>
            <w:szCs w:val="24"/>
          </w:rPr>
          <w:t xml:space="preserve">became tired of </w:t>
        </w:r>
      </w:ins>
      <w:ins w:id="18" w:author="Stephen Yang" w:date="2018-02-24T16:13:00Z">
        <w:r w:rsidR="00077FDF">
          <w:rPr>
            <w:rFonts w:ascii="Times New Roman" w:hAnsi="Times New Roman" w:cs="Times New Roman"/>
            <w:sz w:val="24"/>
            <w:szCs w:val="24"/>
          </w:rPr>
          <w:t xml:space="preserve">constantly </w:t>
        </w:r>
      </w:ins>
      <w:ins w:id="19" w:author="Stephen Yang" w:date="2018-02-24T16:10:00Z">
        <w:r w:rsidR="00077FDF">
          <w:rPr>
            <w:rFonts w:ascii="Times New Roman" w:hAnsi="Times New Roman" w:cs="Times New Roman"/>
            <w:sz w:val="24"/>
            <w:szCs w:val="24"/>
          </w:rPr>
          <w:t xml:space="preserve">struggling against such </w:t>
        </w:r>
      </w:ins>
      <w:ins w:id="20" w:author="Stephen Yang" w:date="2018-02-24T16:11:00Z">
        <w:r w:rsidR="00077FDF">
          <w:rPr>
            <w:rFonts w:ascii="Times New Roman" w:hAnsi="Times New Roman" w:cs="Times New Roman"/>
            <w:sz w:val="24"/>
            <w:szCs w:val="24"/>
          </w:rPr>
          <w:t>temptation</w:t>
        </w:r>
      </w:ins>
      <w:ins w:id="21" w:author="Stephen Yang" w:date="2018-02-24T16:10:00Z">
        <w:r w:rsidR="00077FDF">
          <w:rPr>
            <w:rFonts w:ascii="Times New Roman" w:hAnsi="Times New Roman" w:cs="Times New Roman"/>
            <w:sz w:val="24"/>
            <w:szCs w:val="24"/>
          </w:rPr>
          <w:t xml:space="preserve"> and </w:t>
        </w:r>
      </w:ins>
      <w:r w:rsidR="000B31A8" w:rsidRPr="00CE655B">
        <w:rPr>
          <w:rFonts w:ascii="Times New Roman" w:hAnsi="Times New Roman" w:cs="Times New Roman"/>
          <w:sz w:val="24"/>
          <w:szCs w:val="24"/>
        </w:rPr>
        <w:t>reacted by</w:t>
      </w:r>
      <w:r w:rsidR="00930415" w:rsidRPr="00CE655B">
        <w:rPr>
          <w:rFonts w:ascii="Times New Roman" w:hAnsi="Times New Roman" w:cs="Times New Roman"/>
          <w:sz w:val="24"/>
          <w:szCs w:val="24"/>
        </w:rPr>
        <w:t xml:space="preserve"> saying, "Well, rather than struggle all the time, why not just forget the whole thing and get away from the opposite sex and live as monks?"</w:t>
      </w:r>
    </w:p>
    <w:p w14:paraId="3C414A39" w14:textId="77777777" w:rsidR="00930415" w:rsidRPr="00CE655B" w:rsidRDefault="00930415" w:rsidP="00CE655B">
      <w:pPr>
        <w:pStyle w:val="NoSpacing"/>
        <w:rPr>
          <w:rFonts w:ascii="Times New Roman" w:hAnsi="Times New Roman" w:cs="Times New Roman"/>
          <w:sz w:val="24"/>
          <w:szCs w:val="24"/>
        </w:rPr>
      </w:pPr>
    </w:p>
    <w:p w14:paraId="03CFA9E4" w14:textId="7DD562F1" w:rsidR="00930415" w:rsidRPr="00CE655B" w:rsidRDefault="00930415" w:rsidP="00CE655B">
      <w:pPr>
        <w:pStyle w:val="NoSpacing"/>
        <w:rPr>
          <w:rStyle w:val="text"/>
          <w:rFonts w:ascii="Times New Roman" w:hAnsi="Times New Roman" w:cs="Times New Roman"/>
          <w:sz w:val="24"/>
          <w:szCs w:val="24"/>
        </w:rPr>
      </w:pPr>
      <w:del w:id="22" w:author="Stephen Yang" w:date="2018-02-24T16:12:00Z">
        <w:r w:rsidRPr="00CE655B" w:rsidDel="00077FDF">
          <w:rPr>
            <w:rFonts w:ascii="Times New Roman" w:hAnsi="Times New Roman" w:cs="Times New Roman"/>
            <w:sz w:val="24"/>
            <w:szCs w:val="24"/>
          </w:rPr>
          <w:delText>Under the influence of Greek stoicism, some thought that to live a holy life required renouncing sex and marriage altogether. When we think of Greco-Roman culture of sexual chaos, we can understand why they had a question like that. Therefore, sex is evil, and thus, it should be abstained from.</w:delText>
        </w:r>
      </w:del>
      <w:r w:rsidRPr="00CE655B">
        <w:rPr>
          <w:rFonts w:ascii="Times New Roman" w:hAnsi="Times New Roman" w:cs="Times New Roman"/>
          <w:sz w:val="24"/>
          <w:szCs w:val="24"/>
        </w:rPr>
        <w:t xml:space="preserve"> But to correct this view, Apostle Paul gives a general rule for sexual morality and marriage. </w:t>
      </w:r>
      <w:r w:rsidR="000B31A8" w:rsidRPr="00CE655B">
        <w:rPr>
          <w:rFonts w:ascii="Times New Roman" w:hAnsi="Times New Roman" w:cs="Times New Roman"/>
          <w:sz w:val="24"/>
          <w:szCs w:val="24"/>
        </w:rPr>
        <w:t xml:space="preserve">He says, </w:t>
      </w:r>
      <w:r w:rsidR="000B31A8" w:rsidRPr="00CE655B">
        <w:rPr>
          <w:rStyle w:val="text"/>
          <w:rFonts w:ascii="Times New Roman" w:hAnsi="Times New Roman" w:cs="Times New Roman"/>
          <w:b/>
          <w:i/>
          <w:sz w:val="24"/>
          <w:szCs w:val="24"/>
        </w:rPr>
        <w:t>“…</w:t>
      </w:r>
      <w:del w:id="23" w:author="Stephen Yang" w:date="2018-02-24T16:14:00Z">
        <w:r w:rsidR="000B31A8" w:rsidRPr="00CE655B" w:rsidDel="00077FDF">
          <w:rPr>
            <w:rStyle w:val="text"/>
            <w:rFonts w:ascii="Times New Roman" w:hAnsi="Times New Roman" w:cs="Times New Roman"/>
            <w:b/>
            <w:i/>
            <w:sz w:val="24"/>
            <w:szCs w:val="24"/>
          </w:rPr>
          <w:delText>It is good for a man not to have sexual relations with a woman.”</w:delText>
        </w:r>
      </w:del>
      <w:r w:rsidR="000B31A8" w:rsidRPr="00CE655B">
        <w:rPr>
          <w:rStyle w:val="text"/>
          <w:rFonts w:ascii="Times New Roman" w:hAnsi="Times New Roman" w:cs="Times New Roman"/>
          <w:sz w:val="24"/>
          <w:szCs w:val="24"/>
        </w:rPr>
        <w:t xml:space="preserve"> </w:t>
      </w:r>
      <w:r w:rsidR="000B31A8" w:rsidRPr="00CE655B">
        <w:rPr>
          <w:rStyle w:val="text"/>
          <w:rFonts w:ascii="Times New Roman" w:hAnsi="Times New Roman" w:cs="Times New Roman"/>
          <w:b/>
          <w:i/>
          <w:sz w:val="24"/>
          <w:szCs w:val="24"/>
        </w:rPr>
        <w:t>But since sexual immorality is occurring, each man should have sexual relations with his own wife, and each woman with her own husband.” (vs. 1b-2)</w:t>
      </w:r>
      <w:r w:rsidR="000B31A8" w:rsidRPr="00CE655B">
        <w:rPr>
          <w:rStyle w:val="text"/>
          <w:rFonts w:ascii="Times New Roman" w:hAnsi="Times New Roman" w:cs="Times New Roman"/>
          <w:sz w:val="24"/>
          <w:szCs w:val="24"/>
        </w:rPr>
        <w:t xml:space="preserve"> By saying this, Apostle Paul is </w:t>
      </w:r>
      <w:del w:id="24" w:author="Stephen Yang" w:date="2018-02-24T16:15:00Z">
        <w:r w:rsidR="000B31A8" w:rsidRPr="00CE655B" w:rsidDel="00077FDF">
          <w:rPr>
            <w:rStyle w:val="text"/>
            <w:rFonts w:ascii="Times New Roman" w:hAnsi="Times New Roman" w:cs="Times New Roman"/>
            <w:sz w:val="24"/>
            <w:szCs w:val="24"/>
          </w:rPr>
          <w:delText>not opposing sexual relations within marriage, but</w:delText>
        </w:r>
      </w:del>
      <w:ins w:id="25" w:author="Stephen Yang" w:date="2018-02-24T16:15:00Z">
        <w:r w:rsidR="00077FDF">
          <w:rPr>
            <w:rStyle w:val="text"/>
            <w:rFonts w:ascii="Times New Roman" w:hAnsi="Times New Roman" w:cs="Times New Roman"/>
            <w:sz w:val="24"/>
            <w:szCs w:val="24"/>
          </w:rPr>
          <w:t>saying</w:t>
        </w:r>
      </w:ins>
      <w:r w:rsidR="000B31A8" w:rsidRPr="00CE655B">
        <w:rPr>
          <w:rStyle w:val="text"/>
          <w:rFonts w:ascii="Times New Roman" w:hAnsi="Times New Roman" w:cs="Times New Roman"/>
          <w:sz w:val="24"/>
          <w:szCs w:val="24"/>
        </w:rPr>
        <w:t xml:space="preserve"> </w:t>
      </w:r>
      <w:r w:rsidR="00120574" w:rsidRPr="00CE655B">
        <w:rPr>
          <w:rStyle w:val="text"/>
          <w:rFonts w:ascii="Times New Roman" w:hAnsi="Times New Roman" w:cs="Times New Roman"/>
          <w:sz w:val="24"/>
          <w:szCs w:val="24"/>
        </w:rPr>
        <w:t xml:space="preserve">that to protect from sexual immorality, one should have sexual relationship </w:t>
      </w:r>
      <w:del w:id="26" w:author="Stephen Yang" w:date="2018-02-24T16:16:00Z">
        <w:r w:rsidR="00120574" w:rsidRPr="00CE655B" w:rsidDel="00077FDF">
          <w:rPr>
            <w:rStyle w:val="text"/>
            <w:rFonts w:ascii="Times New Roman" w:hAnsi="Times New Roman" w:cs="Times New Roman"/>
            <w:sz w:val="24"/>
            <w:szCs w:val="24"/>
          </w:rPr>
          <w:delText>this</w:delText>
        </w:r>
      </w:del>
      <w:ins w:id="27" w:author="Stephen Yang" w:date="2018-02-24T16:16:00Z">
        <w:r w:rsidR="00077FDF">
          <w:rPr>
            <w:rStyle w:val="text"/>
            <w:rFonts w:ascii="Times New Roman" w:hAnsi="Times New Roman" w:cs="Times New Roman"/>
            <w:sz w:val="24"/>
            <w:szCs w:val="24"/>
          </w:rPr>
          <w:t>with</w:t>
        </w:r>
      </w:ins>
      <w:r w:rsidR="00120574" w:rsidRPr="00CE655B">
        <w:rPr>
          <w:rStyle w:val="text"/>
          <w:rFonts w:ascii="Times New Roman" w:hAnsi="Times New Roman" w:cs="Times New Roman"/>
          <w:sz w:val="24"/>
          <w:szCs w:val="24"/>
        </w:rPr>
        <w:t xml:space="preserve"> his own wife, and a wife with her own husband.</w:t>
      </w:r>
      <w:ins w:id="28" w:author="Stephen Yang" w:date="2018-02-24T16:16:00Z">
        <w:r w:rsidR="00077FDF">
          <w:rPr>
            <w:rStyle w:val="text"/>
            <w:rFonts w:ascii="Times New Roman" w:hAnsi="Times New Roman" w:cs="Times New Roman"/>
            <w:sz w:val="24"/>
            <w:szCs w:val="24"/>
          </w:rPr>
          <w:t xml:space="preserve"> </w:t>
        </w:r>
      </w:ins>
      <w:del w:id="29" w:author="Stephen Yang" w:date="2018-02-24T16:17:00Z">
        <w:r w:rsidR="00120574" w:rsidRPr="00CE655B" w:rsidDel="00077FDF">
          <w:rPr>
            <w:rStyle w:val="text"/>
            <w:rFonts w:ascii="Times New Roman" w:hAnsi="Times New Roman" w:cs="Times New Roman"/>
            <w:sz w:val="24"/>
            <w:szCs w:val="24"/>
          </w:rPr>
          <w:delText xml:space="preserve"> </w:delText>
        </w:r>
      </w:del>
    </w:p>
    <w:p w14:paraId="3B8E6C72" w14:textId="61E327A8" w:rsidR="00120574" w:rsidRPr="00CE655B" w:rsidRDefault="00120574" w:rsidP="00CE655B">
      <w:pPr>
        <w:pStyle w:val="NoSpacing"/>
        <w:rPr>
          <w:rFonts w:ascii="Times New Roman" w:hAnsi="Times New Roman" w:cs="Times New Roman"/>
          <w:sz w:val="24"/>
          <w:szCs w:val="24"/>
        </w:rPr>
      </w:pPr>
    </w:p>
    <w:p w14:paraId="7F85EBF5" w14:textId="3269AD8C" w:rsidR="00120574" w:rsidRPr="007861C3" w:rsidRDefault="00120574" w:rsidP="00CE655B">
      <w:pPr>
        <w:pStyle w:val="NoSpacing"/>
        <w:rPr>
          <w:rFonts w:ascii="Times New Roman" w:eastAsia="Batang" w:hAnsi="Times New Roman" w:cs="Times New Roman"/>
          <w:sz w:val="24"/>
          <w:szCs w:val="24"/>
        </w:rPr>
      </w:pPr>
      <w:r w:rsidRPr="00CE655B">
        <w:rPr>
          <w:rFonts w:ascii="Times New Roman" w:hAnsi="Times New Roman" w:cs="Times New Roman"/>
          <w:sz w:val="24"/>
          <w:szCs w:val="24"/>
        </w:rPr>
        <w:t xml:space="preserve">Apostle Paul is advising a general rule regarding sexual morality. A person should marry one partner of the opposite sex and live with </w:t>
      </w:r>
      <w:ins w:id="30" w:author="Stephen Yang" w:date="2018-02-24T16:18:00Z">
        <w:r w:rsidR="00077FDF">
          <w:rPr>
            <w:rFonts w:ascii="Times New Roman" w:hAnsi="Times New Roman" w:cs="Times New Roman"/>
            <w:sz w:val="24"/>
            <w:szCs w:val="24"/>
          </w:rPr>
          <w:t>him or her</w:t>
        </w:r>
      </w:ins>
      <w:del w:id="31" w:author="Stephen Yang" w:date="2018-02-24T16:18:00Z">
        <w:r w:rsidRPr="00CE655B" w:rsidDel="00077FDF">
          <w:rPr>
            <w:rFonts w:ascii="Times New Roman" w:hAnsi="Times New Roman" w:cs="Times New Roman"/>
            <w:sz w:val="24"/>
            <w:szCs w:val="24"/>
          </w:rPr>
          <w:delText>them</w:delText>
        </w:r>
      </w:del>
      <w:r w:rsidRPr="00CE655B">
        <w:rPr>
          <w:rFonts w:ascii="Times New Roman" w:hAnsi="Times New Roman" w:cs="Times New Roman"/>
          <w:sz w:val="24"/>
          <w:szCs w:val="24"/>
        </w:rPr>
        <w:t xml:space="preserve"> while living in an immoral world. </w:t>
      </w:r>
      <w:r w:rsidRPr="00CE655B">
        <w:rPr>
          <w:rFonts w:ascii="Times New Roman" w:eastAsia="Batang" w:hAnsi="Times New Roman" w:cs="Times New Roman"/>
          <w:sz w:val="24"/>
          <w:szCs w:val="24"/>
        </w:rPr>
        <w:t xml:space="preserve">Paul </w:t>
      </w:r>
      <w:r w:rsidRPr="00CE655B">
        <w:rPr>
          <w:rFonts w:ascii="Times New Roman" w:eastAsia="Batang" w:hAnsi="Times New Roman" w:cs="Times New Roman"/>
          <w:sz w:val="24"/>
          <w:szCs w:val="24"/>
        </w:rPr>
        <w:lastRenderedPageBreak/>
        <w:t xml:space="preserve">did not mean that the purpose of marriage is to prevent sexual immorality. From a moral point of view, </w:t>
      </w:r>
      <w:ins w:id="32" w:author="Stephen Yang" w:date="2018-02-24T16:19:00Z">
        <w:r w:rsidR="00077FDF">
          <w:rPr>
            <w:rFonts w:ascii="Times New Roman" w:eastAsia="Batang" w:hAnsi="Times New Roman" w:cs="Times New Roman"/>
            <w:sz w:val="24"/>
            <w:szCs w:val="24"/>
          </w:rPr>
          <w:t xml:space="preserve">however, </w:t>
        </w:r>
      </w:ins>
      <w:r w:rsidRPr="00CE655B">
        <w:rPr>
          <w:rFonts w:ascii="Times New Roman" w:eastAsia="Batang" w:hAnsi="Times New Roman" w:cs="Times New Roman"/>
          <w:sz w:val="24"/>
          <w:szCs w:val="24"/>
        </w:rPr>
        <w:t xml:space="preserve">a healthy marriage is the best way to prevent sexual immorality. It is good to be single. But it is not good to be a single if it causes anyone to be tempted by Satan and sin sexually. </w:t>
      </w:r>
      <w:r w:rsidRPr="00CE655B">
        <w:rPr>
          <w:rFonts w:ascii="Times New Roman" w:hAnsi="Times New Roman" w:cs="Times New Roman"/>
          <w:sz w:val="24"/>
          <w:szCs w:val="24"/>
        </w:rPr>
        <w:t>Married people should enjoy conjugal relations and be satisfied with God’s gift to them. Then they can overcome the temptation</w:t>
      </w:r>
      <w:r w:rsidRPr="00CE655B">
        <w:rPr>
          <w:rFonts w:ascii="Times New Roman" w:eastAsia="Batang" w:hAnsi="Times New Roman" w:cs="Times New Roman"/>
          <w:sz w:val="24"/>
          <w:szCs w:val="24"/>
        </w:rPr>
        <w:t>s</w:t>
      </w:r>
      <w:r w:rsidRPr="00CE655B">
        <w:rPr>
          <w:rFonts w:ascii="Times New Roman" w:hAnsi="Times New Roman" w:cs="Times New Roman"/>
          <w:sz w:val="24"/>
          <w:szCs w:val="24"/>
        </w:rPr>
        <w:t xml:space="preserve"> to indulge in sexual immorality. In verses 3-4, Paul explains that the husband and wife should fulfill their marital duty to each other. Neither one should have a selfish view of this; it is not for their own gratification, but for mutual satisfaction</w:t>
      </w:r>
      <w:r w:rsidR="007861C3">
        <w:rPr>
          <w:rFonts w:ascii="Times New Roman" w:eastAsia="Batang" w:hAnsi="Times New Roman" w:cs="Times New Roman"/>
          <w:sz w:val="24"/>
          <w:szCs w:val="24"/>
        </w:rPr>
        <w:t>. Thus, sex within marriage is like our intimate relationship with</w:t>
      </w:r>
      <w:ins w:id="33" w:author="Stephen Yang" w:date="2018-02-24T16:21:00Z">
        <w:r w:rsidR="00077FDF">
          <w:rPr>
            <w:rFonts w:ascii="Times New Roman" w:eastAsia="Batang" w:hAnsi="Times New Roman" w:cs="Times New Roman"/>
            <w:sz w:val="24"/>
            <w:szCs w:val="24"/>
          </w:rPr>
          <w:t xml:space="preserve"> God</w:t>
        </w:r>
      </w:ins>
      <w:r w:rsidR="007861C3">
        <w:rPr>
          <w:rFonts w:ascii="Times New Roman" w:eastAsia="Batang" w:hAnsi="Times New Roman" w:cs="Times New Roman"/>
          <w:sz w:val="24"/>
          <w:szCs w:val="24"/>
        </w:rPr>
        <w:t>, and</w:t>
      </w:r>
      <w:r w:rsidRPr="00CE655B">
        <w:rPr>
          <w:rFonts w:ascii="Times New Roman" w:hAnsi="Times New Roman" w:cs="Times New Roman"/>
          <w:sz w:val="24"/>
          <w:szCs w:val="24"/>
        </w:rPr>
        <w:t xml:space="preserve"> becoming one in </w:t>
      </w:r>
      <w:r w:rsidR="007861C3">
        <w:rPr>
          <w:rFonts w:ascii="Times New Roman" w:hAnsi="Times New Roman" w:cs="Times New Roman"/>
          <w:sz w:val="24"/>
          <w:szCs w:val="24"/>
        </w:rPr>
        <w:t>Him</w:t>
      </w:r>
      <w:r w:rsidRPr="00CE655B">
        <w:rPr>
          <w:rFonts w:ascii="Times New Roman" w:hAnsi="Times New Roman" w:cs="Times New Roman"/>
          <w:sz w:val="24"/>
          <w:szCs w:val="24"/>
        </w:rPr>
        <w:t xml:space="preserve">. </w:t>
      </w:r>
    </w:p>
    <w:p w14:paraId="200432C7" w14:textId="346EF2E7" w:rsidR="00327AC1" w:rsidRDefault="00327AC1" w:rsidP="00CE655B">
      <w:pPr>
        <w:pStyle w:val="NoSpacing"/>
        <w:rPr>
          <w:rFonts w:ascii="Times New Roman" w:hAnsi="Times New Roman" w:cs="Times New Roman"/>
          <w:b/>
          <w:sz w:val="24"/>
          <w:szCs w:val="24"/>
        </w:rPr>
      </w:pPr>
    </w:p>
    <w:p w14:paraId="18266511" w14:textId="3D4D949B" w:rsidR="007861C3" w:rsidRDefault="007861C3" w:rsidP="007861C3">
      <w:pPr>
        <w:spacing w:after="0" w:line="280" w:lineRule="exact"/>
        <w:rPr>
          <w:rFonts w:ascii="Times New Roman" w:eastAsia="Batang" w:hAnsi="Times New Roman"/>
          <w:sz w:val="24"/>
          <w:szCs w:val="24"/>
        </w:rPr>
      </w:pPr>
      <w:r>
        <w:rPr>
          <w:rFonts w:ascii="Times New Roman" w:eastAsia="Batang" w:hAnsi="Times New Roman" w:hint="eastAsia"/>
          <w:sz w:val="24"/>
          <w:szCs w:val="24"/>
        </w:rPr>
        <w:t>Apparently</w:t>
      </w:r>
      <w:r>
        <w:rPr>
          <w:rFonts w:ascii="Times New Roman" w:eastAsia="Batang" w:hAnsi="Times New Roman"/>
          <w:sz w:val="24"/>
          <w:szCs w:val="24"/>
        </w:rPr>
        <w:t xml:space="preserve">, </w:t>
      </w:r>
      <w:r>
        <w:rPr>
          <w:rFonts w:ascii="Times New Roman" w:eastAsia="Batang" w:hAnsi="Times New Roman" w:hint="eastAsia"/>
          <w:sz w:val="24"/>
          <w:szCs w:val="24"/>
        </w:rPr>
        <w:t>some in Corinth were trying to practice celibacy within marriage. Such a practice</w:t>
      </w:r>
      <w:r>
        <w:rPr>
          <w:rFonts w:ascii="Times New Roman" w:eastAsia="Batang" w:hAnsi="Times New Roman"/>
          <w:sz w:val="24"/>
          <w:szCs w:val="24"/>
        </w:rPr>
        <w:t xml:space="preserve"> was frowned upon by Apostle Paul because it</w:t>
      </w:r>
      <w:r>
        <w:rPr>
          <w:rFonts w:ascii="Times New Roman" w:eastAsia="Batang" w:hAnsi="Times New Roman" w:hint="eastAsia"/>
          <w:sz w:val="24"/>
          <w:szCs w:val="24"/>
        </w:rPr>
        <w:t xml:space="preserve"> sometimes led to </w:t>
      </w:r>
      <w:r>
        <w:rPr>
          <w:rFonts w:ascii="Times New Roman" w:eastAsia="Batang" w:hAnsi="Times New Roman"/>
          <w:sz w:val="24"/>
          <w:szCs w:val="24"/>
        </w:rPr>
        <w:t xml:space="preserve">sexual </w:t>
      </w:r>
      <w:r>
        <w:rPr>
          <w:rFonts w:ascii="Times New Roman" w:eastAsia="Batang" w:hAnsi="Times New Roman" w:hint="eastAsia"/>
          <w:sz w:val="24"/>
          <w:szCs w:val="24"/>
        </w:rPr>
        <w:t xml:space="preserve">immorality. </w:t>
      </w:r>
      <w:r w:rsidR="00DC31B2">
        <w:rPr>
          <w:rFonts w:ascii="Times New Roman" w:eastAsia="Batang" w:hAnsi="Times New Roman"/>
          <w:sz w:val="24"/>
          <w:szCs w:val="24"/>
        </w:rPr>
        <w:t>Thus, he encourages that if there was going to be celibacy in the marriage then three conditions should be met. One, is that both husband and wife couple consent to it. Two, it</w:t>
      </w:r>
      <w:r w:rsidR="003A44DD">
        <w:rPr>
          <w:rFonts w:ascii="Times New Roman" w:eastAsia="Batang" w:hAnsi="Times New Roman"/>
          <w:sz w:val="24"/>
          <w:szCs w:val="24"/>
        </w:rPr>
        <w:t xml:space="preserve"> should only be for a limited time. And lastly, it should be used so that the married couple can give themselves more completely to prayer. When their consented time was done, they were to come together again to avoid the temptation of Satan. The point of being celibate for a time in marriage is to draw closer to God while remaining as one through intense and committed prayer. </w:t>
      </w:r>
    </w:p>
    <w:p w14:paraId="644ADE11" w14:textId="27361143" w:rsidR="003A44DD" w:rsidRDefault="003A44DD" w:rsidP="007861C3">
      <w:pPr>
        <w:spacing w:after="0" w:line="280" w:lineRule="exact"/>
        <w:rPr>
          <w:rFonts w:ascii="Times New Roman" w:hAnsi="Times New Roman"/>
          <w:color w:val="000000"/>
          <w:sz w:val="24"/>
          <w:szCs w:val="24"/>
        </w:rPr>
      </w:pPr>
    </w:p>
    <w:p w14:paraId="4993976E" w14:textId="166E987A" w:rsidR="007861C3" w:rsidRDefault="00C455E5" w:rsidP="00C455E5">
      <w:pPr>
        <w:spacing w:after="0" w:line="280" w:lineRule="exact"/>
        <w:rPr>
          <w:rFonts w:ascii="Times New Roman" w:eastAsia="Batang" w:hAnsi="Times New Roman"/>
          <w:sz w:val="24"/>
          <w:szCs w:val="24"/>
        </w:rPr>
      </w:pPr>
      <w:r>
        <w:rPr>
          <w:rFonts w:ascii="Times New Roman" w:hAnsi="Times New Roman"/>
          <w:color w:val="000000"/>
          <w:sz w:val="24"/>
          <w:szCs w:val="24"/>
        </w:rPr>
        <w:t xml:space="preserve">Look at verse 7, </w:t>
      </w:r>
      <w:r>
        <w:rPr>
          <w:rFonts w:ascii="Times New Roman" w:hAnsi="Times New Roman"/>
          <w:b/>
          <w:i/>
          <w:color w:val="000000"/>
          <w:sz w:val="24"/>
          <w:szCs w:val="24"/>
        </w:rPr>
        <w:t>“</w:t>
      </w:r>
      <w:r w:rsidRPr="00C455E5">
        <w:rPr>
          <w:rStyle w:val="text"/>
          <w:rFonts w:ascii="Times New Roman" w:hAnsi="Times New Roman" w:cs="Times New Roman"/>
          <w:b/>
          <w:i/>
          <w:sz w:val="24"/>
        </w:rPr>
        <w:t>I wish that all of you were as I am. But each of you has your own gift from God; one has this gift, another has that.</w:t>
      </w:r>
      <w:r>
        <w:rPr>
          <w:rStyle w:val="text"/>
          <w:rFonts w:ascii="Times New Roman" w:hAnsi="Times New Roman" w:cs="Times New Roman"/>
          <w:b/>
          <w:i/>
          <w:sz w:val="24"/>
        </w:rPr>
        <w:t>”</w:t>
      </w:r>
      <w:r>
        <w:rPr>
          <w:rStyle w:val="text"/>
          <w:rFonts w:ascii="Times New Roman" w:hAnsi="Times New Roman" w:cs="Times New Roman"/>
          <w:sz w:val="24"/>
        </w:rPr>
        <w:t xml:space="preserve"> We can see Apostle Paul recommended singleness more than marriage, but both were considered gifts from God. Both singleness and marriage have their advantages and disadvantages. But he makes it clear that both are a blessing and based on God’s sovereignty. </w:t>
      </w:r>
      <w:r>
        <w:rPr>
          <w:rFonts w:ascii="Times New Roman" w:eastAsia="Batang" w:hAnsi="Times New Roman" w:hint="eastAsia"/>
          <w:sz w:val="24"/>
          <w:szCs w:val="24"/>
        </w:rPr>
        <w:t>It is God who enables each Christian to be married or single</w:t>
      </w:r>
      <w:r>
        <w:rPr>
          <w:rFonts w:ascii="Times New Roman" w:eastAsia="Batang" w:hAnsi="Times New Roman"/>
          <w:sz w:val="24"/>
          <w:szCs w:val="24"/>
        </w:rPr>
        <w:t xml:space="preserve"> for our good according to </w:t>
      </w:r>
      <w:r w:rsidR="004B74F0">
        <w:rPr>
          <w:rFonts w:ascii="Times New Roman" w:eastAsia="Batang" w:hAnsi="Times New Roman"/>
          <w:sz w:val="24"/>
          <w:szCs w:val="24"/>
        </w:rPr>
        <w:t>H</w:t>
      </w:r>
      <w:r>
        <w:rPr>
          <w:rFonts w:ascii="Times New Roman" w:eastAsia="Batang" w:hAnsi="Times New Roman"/>
          <w:sz w:val="24"/>
          <w:szCs w:val="24"/>
        </w:rPr>
        <w:t>is good will.</w:t>
      </w:r>
    </w:p>
    <w:p w14:paraId="2BDC50B8" w14:textId="14E5875A" w:rsidR="00B45223" w:rsidRDefault="00B45223" w:rsidP="00C455E5">
      <w:pPr>
        <w:spacing w:after="0" w:line="280" w:lineRule="exact"/>
        <w:rPr>
          <w:rFonts w:ascii="Times New Roman" w:hAnsi="Times New Roman" w:cs="Times New Roman"/>
          <w:b/>
          <w:sz w:val="24"/>
          <w:szCs w:val="24"/>
        </w:rPr>
      </w:pPr>
    </w:p>
    <w:p w14:paraId="2F58F87D" w14:textId="5C93D188" w:rsidR="001824AA" w:rsidRDefault="00B45223" w:rsidP="00D5254B">
      <w:pPr>
        <w:spacing w:after="0" w:line="280" w:lineRule="exact"/>
        <w:rPr>
          <w:rFonts w:ascii="Times New Roman" w:eastAsia="Batang" w:hAnsi="Times New Roman" w:cs="Times New Roman"/>
          <w:sz w:val="24"/>
          <w:szCs w:val="24"/>
        </w:rPr>
      </w:pPr>
      <w:r>
        <w:rPr>
          <w:rFonts w:ascii="Times New Roman" w:hAnsi="Times New Roman" w:cs="Times New Roman"/>
          <w:sz w:val="24"/>
          <w:szCs w:val="24"/>
        </w:rPr>
        <w:t xml:space="preserve">After speaking about gift of marriage or singleness, Apostle Paul turns his attention to instructing four groups: </w:t>
      </w:r>
      <w:r w:rsidR="00574995">
        <w:rPr>
          <w:rFonts w:ascii="Times New Roman" w:hAnsi="Times New Roman" w:cs="Times New Roman"/>
          <w:sz w:val="24"/>
          <w:szCs w:val="24"/>
        </w:rPr>
        <w:t>singles</w:t>
      </w:r>
      <w:ins w:id="34" w:author="Stephen Yang" w:date="2018-02-24T16:39:00Z">
        <w:r w:rsidR="00A1530E">
          <w:rPr>
            <w:rFonts w:ascii="Times New Roman" w:hAnsi="Times New Roman" w:cs="Times New Roman"/>
            <w:sz w:val="24"/>
            <w:szCs w:val="24"/>
          </w:rPr>
          <w:t xml:space="preserve"> and</w:t>
        </w:r>
      </w:ins>
      <w:del w:id="35" w:author="Stephen Yang" w:date="2018-02-24T16:39:00Z">
        <w:r w:rsidR="00574995" w:rsidDel="00A1530E">
          <w:rPr>
            <w:rFonts w:ascii="Times New Roman" w:hAnsi="Times New Roman" w:cs="Times New Roman"/>
            <w:sz w:val="24"/>
            <w:szCs w:val="24"/>
          </w:rPr>
          <w:delText>,</w:delText>
        </w:r>
      </w:del>
      <w:r w:rsidR="00574995">
        <w:rPr>
          <w:rFonts w:ascii="Times New Roman" w:hAnsi="Times New Roman" w:cs="Times New Roman"/>
          <w:sz w:val="24"/>
          <w:szCs w:val="24"/>
        </w:rPr>
        <w:t xml:space="preserve"> widows, married couples</w:t>
      </w:r>
      <w:ins w:id="36" w:author="Stephen Yang" w:date="2018-02-24T16:39:00Z">
        <w:r w:rsidR="00A1530E">
          <w:rPr>
            <w:rFonts w:ascii="Times New Roman" w:hAnsi="Times New Roman" w:cs="Times New Roman"/>
            <w:sz w:val="24"/>
            <w:szCs w:val="24"/>
          </w:rPr>
          <w:t xml:space="preserve"> among Christians</w:t>
        </w:r>
      </w:ins>
      <w:r w:rsidR="00574995">
        <w:rPr>
          <w:rFonts w:ascii="Times New Roman" w:hAnsi="Times New Roman" w:cs="Times New Roman"/>
          <w:sz w:val="24"/>
          <w:szCs w:val="24"/>
        </w:rPr>
        <w:t xml:space="preserve"> and those who have unbelieving spouses. </w:t>
      </w:r>
      <w:r w:rsidR="001824AA" w:rsidRPr="001824AA">
        <w:rPr>
          <w:rFonts w:ascii="Times New Roman" w:hAnsi="Times New Roman" w:cs="Times New Roman"/>
          <w:sz w:val="24"/>
          <w:szCs w:val="24"/>
        </w:rPr>
        <w:t>So, what did Apostle Paul say to singles and widows, Look at verses 8-9</w:t>
      </w:r>
      <w:del w:id="37" w:author="Stephen Yang" w:date="2018-02-24T16:33:00Z">
        <w:r w:rsidR="001824AA" w:rsidRPr="001824AA" w:rsidDel="00A1530E">
          <w:rPr>
            <w:rFonts w:ascii="Times New Roman" w:hAnsi="Times New Roman" w:cs="Times New Roman"/>
            <w:sz w:val="24"/>
            <w:szCs w:val="24"/>
          </w:rPr>
          <w:delText xml:space="preserve"> and 25-27</w:delText>
        </w:r>
      </w:del>
      <w:r w:rsidR="001824AA" w:rsidRPr="001824AA">
        <w:rPr>
          <w:rFonts w:ascii="Times New Roman" w:hAnsi="Times New Roman" w:cs="Times New Roman"/>
          <w:sz w:val="24"/>
          <w:szCs w:val="24"/>
        </w:rPr>
        <w:t>, “</w:t>
      </w:r>
      <w:r w:rsidR="001824AA" w:rsidRPr="001824AA">
        <w:rPr>
          <w:rStyle w:val="text"/>
          <w:rFonts w:ascii="Times New Roman" w:hAnsi="Times New Roman" w:cs="Times New Roman"/>
          <w:b/>
          <w:i/>
          <w:sz w:val="24"/>
          <w:szCs w:val="24"/>
        </w:rPr>
        <w:t>Now to the unmarried and the widows I say: It is good for them to stay unmarried, as I do.</w:t>
      </w:r>
      <w:r w:rsidR="001824AA" w:rsidRPr="001824AA">
        <w:rPr>
          <w:rFonts w:ascii="Times New Roman" w:hAnsi="Times New Roman" w:cs="Times New Roman"/>
          <w:sz w:val="24"/>
          <w:szCs w:val="24"/>
        </w:rPr>
        <w:t xml:space="preserve"> </w:t>
      </w:r>
      <w:r w:rsidR="001824AA" w:rsidRPr="001824AA">
        <w:rPr>
          <w:rStyle w:val="text"/>
          <w:rFonts w:ascii="Times New Roman" w:hAnsi="Times New Roman" w:cs="Times New Roman"/>
          <w:b/>
          <w:i/>
          <w:sz w:val="24"/>
          <w:szCs w:val="24"/>
        </w:rPr>
        <w:t>But if they cannot control themselves, they should marry, for it is better to marry than to burn with passion</w:t>
      </w:r>
      <w:del w:id="38" w:author="Stephen Yang" w:date="2018-02-24T16:33:00Z">
        <w:r w:rsidR="001824AA" w:rsidRPr="001824AA" w:rsidDel="00A1530E">
          <w:rPr>
            <w:rStyle w:val="text"/>
            <w:rFonts w:ascii="Times New Roman" w:hAnsi="Times New Roman" w:cs="Times New Roman"/>
            <w:b/>
            <w:i/>
            <w:sz w:val="24"/>
            <w:szCs w:val="24"/>
          </w:rPr>
          <w:delText>…</w:delText>
        </w:r>
        <w:r w:rsidR="001824AA" w:rsidRPr="001824AA" w:rsidDel="00A1530E">
          <w:rPr>
            <w:rFonts w:ascii="Times New Roman" w:hAnsi="Times New Roman" w:cs="Times New Roman"/>
            <w:b/>
            <w:i/>
            <w:sz w:val="24"/>
            <w:szCs w:val="24"/>
          </w:rPr>
          <w:delText xml:space="preserve"> </w:delText>
        </w:r>
        <w:r w:rsidR="001824AA" w:rsidRPr="001824AA" w:rsidDel="00A1530E">
          <w:rPr>
            <w:rStyle w:val="text"/>
            <w:rFonts w:ascii="Times New Roman" w:hAnsi="Times New Roman" w:cs="Times New Roman"/>
            <w:b/>
            <w:i/>
            <w:sz w:val="24"/>
            <w:szCs w:val="24"/>
          </w:rPr>
          <w:delText>Now about virgins: I have no command from the Lord, but I give a judgment as one who by the Lord’s mercy is trustworthy.</w:delText>
        </w:r>
        <w:r w:rsidR="001824AA" w:rsidRPr="001824AA" w:rsidDel="00A1530E">
          <w:rPr>
            <w:rFonts w:ascii="Times New Roman" w:hAnsi="Times New Roman" w:cs="Times New Roman"/>
            <w:sz w:val="24"/>
            <w:szCs w:val="24"/>
          </w:rPr>
          <w:delText xml:space="preserve"> </w:delText>
        </w:r>
        <w:r w:rsidR="001824AA" w:rsidRPr="001824AA" w:rsidDel="00A1530E">
          <w:rPr>
            <w:rStyle w:val="text"/>
            <w:rFonts w:ascii="Times New Roman" w:hAnsi="Times New Roman" w:cs="Times New Roman"/>
            <w:b/>
            <w:i/>
            <w:sz w:val="24"/>
            <w:szCs w:val="24"/>
          </w:rPr>
          <w:delText>Because of the present crisis, I think that it is good for a man to remain as he is.</w:delText>
        </w:r>
        <w:r w:rsidR="001824AA" w:rsidRPr="001824AA" w:rsidDel="00A1530E">
          <w:rPr>
            <w:rFonts w:ascii="Times New Roman" w:hAnsi="Times New Roman" w:cs="Times New Roman"/>
            <w:sz w:val="24"/>
            <w:szCs w:val="24"/>
          </w:rPr>
          <w:delText xml:space="preserve"> </w:delText>
        </w:r>
        <w:r w:rsidR="001824AA" w:rsidRPr="001824AA" w:rsidDel="00A1530E">
          <w:rPr>
            <w:rStyle w:val="text"/>
            <w:rFonts w:ascii="Times New Roman" w:hAnsi="Times New Roman" w:cs="Times New Roman"/>
            <w:b/>
            <w:i/>
            <w:sz w:val="24"/>
            <w:szCs w:val="24"/>
          </w:rPr>
          <w:delText>Are you pledged to a woman? Do not seek to be released. Are you free from such a commitment? Do not look for a wife.</w:delText>
        </w:r>
      </w:del>
      <w:r w:rsidR="001824AA" w:rsidRPr="001824AA">
        <w:rPr>
          <w:rStyle w:val="text"/>
          <w:rFonts w:ascii="Times New Roman" w:hAnsi="Times New Roman" w:cs="Times New Roman"/>
          <w:b/>
          <w:i/>
          <w:sz w:val="24"/>
          <w:szCs w:val="24"/>
        </w:rPr>
        <w:t>”</w:t>
      </w:r>
      <w:r w:rsidR="001824AA" w:rsidRPr="001824AA">
        <w:rPr>
          <w:rStyle w:val="text"/>
          <w:rFonts w:ascii="Times New Roman" w:hAnsi="Times New Roman" w:cs="Times New Roman"/>
          <w:sz w:val="24"/>
          <w:szCs w:val="24"/>
        </w:rPr>
        <w:t xml:space="preserve"> </w:t>
      </w:r>
      <w:ins w:id="39" w:author="Stephen Yang" w:date="2018-02-24T16:40:00Z">
        <w:r w:rsidR="00A1530E">
          <w:rPr>
            <w:rStyle w:val="text"/>
            <w:rFonts w:ascii="Times New Roman" w:hAnsi="Times New Roman" w:cs="Times New Roman"/>
            <w:sz w:val="24"/>
            <w:szCs w:val="24"/>
          </w:rPr>
          <w:t xml:space="preserve">First, </w:t>
        </w:r>
      </w:ins>
      <w:del w:id="40" w:author="Stephen Yang" w:date="2018-02-24T16:40:00Z">
        <w:r w:rsidR="001824AA" w:rsidRPr="001824AA" w:rsidDel="00A1530E">
          <w:rPr>
            <w:rFonts w:ascii="Times New Roman" w:eastAsia="Batang" w:hAnsi="Times New Roman" w:cs="Times New Roman"/>
            <w:sz w:val="24"/>
            <w:szCs w:val="24"/>
          </w:rPr>
          <w:delText>F</w:delText>
        </w:r>
      </w:del>
      <w:ins w:id="41" w:author="Stephen Yang" w:date="2018-02-24T16:40:00Z">
        <w:r w:rsidR="00A1530E">
          <w:rPr>
            <w:rFonts w:ascii="Times New Roman" w:eastAsia="Batang" w:hAnsi="Times New Roman" w:cs="Times New Roman"/>
            <w:sz w:val="24"/>
            <w:szCs w:val="24"/>
          </w:rPr>
          <w:t>f</w:t>
        </w:r>
      </w:ins>
      <w:r w:rsidR="001824AA" w:rsidRPr="001824AA">
        <w:rPr>
          <w:rFonts w:ascii="Times New Roman" w:eastAsia="Batang" w:hAnsi="Times New Roman" w:cs="Times New Roman"/>
          <w:sz w:val="24"/>
          <w:szCs w:val="24"/>
        </w:rPr>
        <w:t xml:space="preserve">or </w:t>
      </w:r>
      <w:r w:rsidR="001824AA">
        <w:rPr>
          <w:rFonts w:ascii="Times New Roman" w:eastAsia="Batang" w:hAnsi="Times New Roman" w:cs="Times New Roman"/>
          <w:sz w:val="24"/>
          <w:szCs w:val="24"/>
        </w:rPr>
        <w:t>single people</w:t>
      </w:r>
      <w:ins w:id="42" w:author="Stephen Yang" w:date="2018-02-24T16:40:00Z">
        <w:r w:rsidR="00A1530E">
          <w:rPr>
            <w:rFonts w:ascii="Times New Roman" w:eastAsia="Batang" w:hAnsi="Times New Roman" w:cs="Times New Roman"/>
            <w:sz w:val="24"/>
            <w:szCs w:val="24"/>
          </w:rPr>
          <w:t xml:space="preserve"> including widows</w:t>
        </w:r>
      </w:ins>
      <w:r w:rsidR="001824AA" w:rsidRPr="001824AA">
        <w:rPr>
          <w:rFonts w:ascii="Times New Roman" w:eastAsia="Batang" w:hAnsi="Times New Roman" w:cs="Times New Roman"/>
          <w:sz w:val="24"/>
          <w:szCs w:val="24"/>
        </w:rPr>
        <w:t>, Paul affirmed the suitability of remaining single</w:t>
      </w:r>
      <w:ins w:id="43" w:author="Stephen Yang" w:date="2018-02-24T16:38:00Z">
        <w:r w:rsidR="00A1530E">
          <w:rPr>
            <w:rFonts w:ascii="Times New Roman" w:eastAsia="Batang" w:hAnsi="Times New Roman" w:cs="Times New Roman"/>
            <w:sz w:val="24"/>
            <w:szCs w:val="24"/>
          </w:rPr>
          <w:t xml:space="preserve"> (25-27)</w:t>
        </w:r>
      </w:ins>
      <w:r w:rsidR="001824AA" w:rsidRPr="001824AA">
        <w:rPr>
          <w:rFonts w:ascii="Times New Roman" w:eastAsia="Batang" w:hAnsi="Times New Roman" w:cs="Times New Roman"/>
          <w:sz w:val="24"/>
          <w:szCs w:val="24"/>
        </w:rPr>
        <w:t xml:space="preserve">, if they had the appropriate </w:t>
      </w:r>
      <w:r w:rsidR="001824AA">
        <w:rPr>
          <w:rFonts w:ascii="Times New Roman" w:eastAsia="Batang" w:hAnsi="Times New Roman" w:cs="Times New Roman"/>
          <w:sz w:val="24"/>
          <w:szCs w:val="24"/>
        </w:rPr>
        <w:t>spiritual fortitude</w:t>
      </w:r>
      <w:r w:rsidR="001824AA" w:rsidRPr="001824AA">
        <w:rPr>
          <w:rFonts w:ascii="Times New Roman" w:eastAsia="Batang" w:hAnsi="Times New Roman" w:cs="Times New Roman"/>
          <w:sz w:val="24"/>
          <w:szCs w:val="24"/>
        </w:rPr>
        <w:t xml:space="preserve"> from God. He anticipated the practical question of how a person can know whether he or she is able to remain celibate. Paul gave his judgment; if one lacks sexual control, he/she does not have the gift of celibacy, and should marry. The only constraint Paul placed on a widow who sought remarriage was the obligation to marry another Christian (40).</w:t>
      </w:r>
      <w:r w:rsidR="001824AA">
        <w:rPr>
          <w:rFonts w:ascii="Times New Roman" w:eastAsia="Batang" w:hAnsi="Times New Roman" w:cs="Times New Roman"/>
          <w:sz w:val="24"/>
          <w:szCs w:val="24"/>
        </w:rPr>
        <w:t xml:space="preserve"> </w:t>
      </w:r>
    </w:p>
    <w:p w14:paraId="0B8DF513" w14:textId="35162403" w:rsidR="008B3DFF" w:rsidRDefault="008B3DFF" w:rsidP="00D5254B">
      <w:pPr>
        <w:spacing w:after="0" w:line="280" w:lineRule="exact"/>
        <w:rPr>
          <w:rFonts w:ascii="Times New Roman" w:hAnsi="Times New Roman" w:cs="Times New Roman"/>
          <w:sz w:val="24"/>
          <w:szCs w:val="24"/>
        </w:rPr>
      </w:pPr>
    </w:p>
    <w:p w14:paraId="7E712C4D" w14:textId="16BFD500" w:rsidR="00BF632D" w:rsidRDefault="006217C8" w:rsidP="00BF632D">
      <w:pPr>
        <w:pStyle w:val="NoSpacing"/>
        <w:rPr>
          <w:rFonts w:ascii="Times New Roman" w:eastAsia="Batang" w:hAnsi="Times New Roman" w:cs="Times New Roman"/>
          <w:sz w:val="24"/>
          <w:szCs w:val="24"/>
        </w:rPr>
      </w:pPr>
      <w:r w:rsidRPr="00BF632D">
        <w:rPr>
          <w:rFonts w:ascii="Times New Roman" w:hAnsi="Times New Roman" w:cs="Times New Roman"/>
          <w:sz w:val="24"/>
          <w:szCs w:val="24"/>
        </w:rPr>
        <w:t>What was Paul’s instruction to the married? Look at verses 10 and 11, “</w:t>
      </w:r>
      <w:r w:rsidRPr="00BF632D">
        <w:rPr>
          <w:rStyle w:val="text"/>
          <w:rFonts w:ascii="Times New Roman" w:hAnsi="Times New Roman" w:cs="Times New Roman"/>
          <w:b/>
          <w:i/>
          <w:sz w:val="24"/>
          <w:szCs w:val="24"/>
        </w:rPr>
        <w:t>To the married I give this command (not I, but the Lord): A wife must not separate from her husband.</w:t>
      </w:r>
      <w:r w:rsidRPr="00BF632D">
        <w:rPr>
          <w:rFonts w:ascii="Times New Roman" w:hAnsi="Times New Roman" w:cs="Times New Roman"/>
          <w:sz w:val="24"/>
          <w:szCs w:val="24"/>
        </w:rPr>
        <w:t xml:space="preserve"> </w:t>
      </w:r>
      <w:r w:rsidRPr="00BF632D">
        <w:rPr>
          <w:rStyle w:val="text"/>
          <w:rFonts w:ascii="Times New Roman" w:hAnsi="Times New Roman" w:cs="Times New Roman"/>
          <w:b/>
          <w:i/>
          <w:sz w:val="24"/>
          <w:szCs w:val="24"/>
          <w:vertAlign w:val="superscript"/>
        </w:rPr>
        <w:t>11 </w:t>
      </w:r>
      <w:r w:rsidRPr="00BF632D">
        <w:rPr>
          <w:rStyle w:val="text"/>
          <w:rFonts w:ascii="Times New Roman" w:hAnsi="Times New Roman" w:cs="Times New Roman"/>
          <w:b/>
          <w:i/>
          <w:sz w:val="24"/>
          <w:szCs w:val="24"/>
        </w:rPr>
        <w:t xml:space="preserve">But if she does, she must remain unmarried or else be reconciled to her husband. And a husband must not divorce his wife.” </w:t>
      </w:r>
      <w:r w:rsidRPr="00BF632D">
        <w:rPr>
          <w:rFonts w:ascii="Times New Roman" w:hAnsi="Times New Roman" w:cs="Times New Roman"/>
          <w:sz w:val="24"/>
          <w:szCs w:val="24"/>
        </w:rPr>
        <w:t xml:space="preserve">For a married couple, there should not be a thought of divorce. This is </w:t>
      </w:r>
      <w:r w:rsidRPr="00BF632D">
        <w:rPr>
          <w:rFonts w:ascii="Times New Roman" w:hAnsi="Times New Roman" w:cs="Times New Roman"/>
          <w:sz w:val="24"/>
          <w:szCs w:val="24"/>
        </w:rPr>
        <w:lastRenderedPageBreak/>
        <w:t xml:space="preserve">according to the word of the Lord. Jesus taught that the hidden motive for divorce is lust. Jesus called it adultery. In the United States, one can divorce for any reason. While legal, the motive is clear to marry a different person. For humans, divorce is viewed as an option and taken lightly, but reality, it is adultery in the sight of </w:t>
      </w:r>
      <w:r w:rsidRPr="00BF632D">
        <w:rPr>
          <w:rFonts w:ascii="Times New Roman" w:eastAsia="Batang" w:hAnsi="Times New Roman" w:cs="Times New Roman"/>
          <w:sz w:val="24"/>
          <w:szCs w:val="24"/>
        </w:rPr>
        <w:t>God</w:t>
      </w:r>
      <w:r w:rsidRPr="00BF632D">
        <w:rPr>
          <w:rFonts w:ascii="Times New Roman" w:hAnsi="Times New Roman" w:cs="Times New Roman"/>
          <w:sz w:val="24"/>
          <w:szCs w:val="24"/>
        </w:rPr>
        <w:t>. That’s why Christians view of divorce has to be different. To divorce is to disobey the Lord. Christ redeemed us from the power of sin and death to enable us to fulfill God’s original high calling, including the establishment of holy families. Jesus said in Mark 10:8</w:t>
      </w:r>
      <w:r w:rsidR="009B782F" w:rsidRPr="00BF632D">
        <w:rPr>
          <w:rFonts w:ascii="Times New Roman" w:hAnsi="Times New Roman" w:cs="Times New Roman"/>
          <w:sz w:val="24"/>
          <w:szCs w:val="24"/>
        </w:rPr>
        <w:t>-</w:t>
      </w:r>
      <w:r w:rsidRPr="00BF632D">
        <w:rPr>
          <w:rFonts w:ascii="Times New Roman" w:hAnsi="Times New Roman" w:cs="Times New Roman"/>
          <w:sz w:val="24"/>
          <w:szCs w:val="24"/>
        </w:rPr>
        <w:t xml:space="preserve">9, </w:t>
      </w:r>
      <w:r w:rsidR="009B782F" w:rsidRPr="00BF632D">
        <w:rPr>
          <w:rFonts w:ascii="Times New Roman" w:hAnsi="Times New Roman" w:cs="Times New Roman"/>
          <w:sz w:val="24"/>
          <w:szCs w:val="24"/>
        </w:rPr>
        <w:t>“</w:t>
      </w:r>
      <w:r w:rsidR="009B782F" w:rsidRPr="00BF632D">
        <w:rPr>
          <w:rStyle w:val="woj"/>
          <w:rFonts w:ascii="Times New Roman" w:hAnsi="Times New Roman" w:cs="Times New Roman"/>
          <w:i/>
          <w:sz w:val="24"/>
          <w:szCs w:val="24"/>
        </w:rPr>
        <w:t xml:space="preserve">…the two will become one flesh.’ </w:t>
      </w:r>
      <w:r w:rsidR="00CE6D1B" w:rsidRPr="00BF632D">
        <w:rPr>
          <w:rStyle w:val="woj"/>
          <w:rFonts w:ascii="Times New Roman" w:hAnsi="Times New Roman" w:cs="Times New Roman"/>
          <w:i/>
          <w:sz w:val="24"/>
          <w:szCs w:val="24"/>
        </w:rPr>
        <w:t>So,</w:t>
      </w:r>
      <w:r w:rsidR="009B782F" w:rsidRPr="00BF632D">
        <w:rPr>
          <w:rStyle w:val="woj"/>
          <w:rFonts w:ascii="Times New Roman" w:hAnsi="Times New Roman" w:cs="Times New Roman"/>
          <w:i/>
          <w:sz w:val="24"/>
          <w:szCs w:val="24"/>
        </w:rPr>
        <w:t xml:space="preserve"> they are no longer two, but one flesh.</w:t>
      </w:r>
      <w:r w:rsidR="009B782F" w:rsidRPr="00BF632D">
        <w:rPr>
          <w:rFonts w:ascii="Times New Roman" w:hAnsi="Times New Roman" w:cs="Times New Roman"/>
          <w:sz w:val="24"/>
          <w:szCs w:val="24"/>
        </w:rPr>
        <w:t xml:space="preserve"> </w:t>
      </w:r>
      <w:r w:rsidR="009B782F" w:rsidRPr="00BF632D">
        <w:rPr>
          <w:rStyle w:val="woj"/>
          <w:rFonts w:ascii="Times New Roman" w:hAnsi="Times New Roman" w:cs="Times New Roman"/>
          <w:i/>
          <w:sz w:val="24"/>
          <w:szCs w:val="24"/>
          <w:vertAlign w:val="superscript"/>
        </w:rPr>
        <w:t>9 </w:t>
      </w:r>
      <w:r w:rsidR="009B782F" w:rsidRPr="00BF632D">
        <w:rPr>
          <w:rStyle w:val="woj"/>
          <w:rFonts w:ascii="Times New Roman" w:hAnsi="Times New Roman" w:cs="Times New Roman"/>
          <w:i/>
          <w:sz w:val="24"/>
          <w:szCs w:val="24"/>
        </w:rPr>
        <w:t>Therefore what God has joined together, let no one separate.”</w:t>
      </w:r>
      <w:r w:rsidR="009B782F" w:rsidRPr="00BF632D">
        <w:rPr>
          <w:rStyle w:val="woj"/>
          <w:rFonts w:ascii="Times New Roman" w:hAnsi="Times New Roman" w:cs="Times New Roman"/>
          <w:sz w:val="24"/>
          <w:szCs w:val="24"/>
        </w:rPr>
        <w:t xml:space="preserve"> </w:t>
      </w:r>
      <w:r w:rsidR="009B782F" w:rsidRPr="00BF632D">
        <w:rPr>
          <w:rFonts w:ascii="Times New Roman" w:hAnsi="Times New Roman" w:cs="Times New Roman"/>
          <w:sz w:val="24"/>
          <w:szCs w:val="24"/>
        </w:rPr>
        <w:t xml:space="preserve">Understandably, </w:t>
      </w:r>
      <w:r w:rsidRPr="00BF632D">
        <w:rPr>
          <w:rFonts w:ascii="Times New Roman" w:hAnsi="Times New Roman" w:cs="Times New Roman"/>
          <w:sz w:val="24"/>
          <w:szCs w:val="24"/>
        </w:rPr>
        <w:t xml:space="preserve">there are rough moments </w:t>
      </w:r>
      <w:r w:rsidR="009B782F" w:rsidRPr="00BF632D">
        <w:rPr>
          <w:rFonts w:ascii="Times New Roman" w:hAnsi="Times New Roman" w:cs="Times New Roman"/>
          <w:sz w:val="24"/>
          <w:szCs w:val="24"/>
        </w:rPr>
        <w:t>in every marriage</w:t>
      </w:r>
      <w:r w:rsidRPr="00BF632D">
        <w:rPr>
          <w:rFonts w:ascii="Times New Roman" w:hAnsi="Times New Roman" w:cs="Times New Roman"/>
          <w:sz w:val="24"/>
          <w:szCs w:val="24"/>
        </w:rPr>
        <w:t xml:space="preserve">. But when Christ is the Lord of the family they are rooted in an everlasting love and truth that unites them inseparably to bear much fruit for the glory of God. </w:t>
      </w:r>
      <w:r w:rsidRPr="00BF632D">
        <w:rPr>
          <w:rFonts w:ascii="Times New Roman" w:eastAsia="Batang" w:hAnsi="Times New Roman" w:cs="Times New Roman"/>
          <w:sz w:val="24"/>
          <w:szCs w:val="24"/>
        </w:rPr>
        <w:t xml:space="preserve">When problems occurred in a Christian marriage, the resolution </w:t>
      </w:r>
      <w:r w:rsidR="009B782F" w:rsidRPr="00BF632D">
        <w:rPr>
          <w:rFonts w:ascii="Times New Roman" w:eastAsia="Batang" w:hAnsi="Times New Roman" w:cs="Times New Roman"/>
          <w:sz w:val="24"/>
          <w:szCs w:val="24"/>
        </w:rPr>
        <w:t>is forgiveness and</w:t>
      </w:r>
      <w:r w:rsidRPr="00BF632D">
        <w:rPr>
          <w:rFonts w:ascii="Times New Roman" w:eastAsia="Batang" w:hAnsi="Times New Roman" w:cs="Times New Roman"/>
          <w:sz w:val="24"/>
          <w:szCs w:val="24"/>
        </w:rPr>
        <w:t xml:space="preserve"> reconciliation, not in divorce.</w:t>
      </w:r>
    </w:p>
    <w:p w14:paraId="6147984A" w14:textId="00CB70CB" w:rsidR="00BF632D" w:rsidRDefault="00BF632D" w:rsidP="00BF632D">
      <w:pPr>
        <w:pStyle w:val="NoSpacing"/>
        <w:rPr>
          <w:rFonts w:ascii="Times New Roman" w:eastAsia="Batang" w:hAnsi="Times New Roman" w:cs="Times New Roman"/>
          <w:sz w:val="24"/>
          <w:szCs w:val="24"/>
        </w:rPr>
      </w:pPr>
    </w:p>
    <w:p w14:paraId="58819454" w14:textId="51E22ECE" w:rsidR="00BF632D" w:rsidRPr="00BF632D" w:rsidRDefault="00BF632D" w:rsidP="00BF632D">
      <w:pPr>
        <w:pStyle w:val="NoSpacing"/>
        <w:rPr>
          <w:rFonts w:ascii="Times New Roman" w:hAnsi="Times New Roman" w:cs="Times New Roman"/>
          <w:sz w:val="24"/>
          <w:szCs w:val="24"/>
        </w:rPr>
      </w:pPr>
      <w:r w:rsidRPr="00BF632D">
        <w:rPr>
          <w:rFonts w:ascii="Times New Roman" w:eastAsia="Batang" w:hAnsi="Times New Roman" w:cs="Times New Roman"/>
          <w:sz w:val="24"/>
          <w:szCs w:val="24"/>
        </w:rPr>
        <w:t xml:space="preserve">Now Apostle Paul gives instruction to those with unbelieving spouse. </w:t>
      </w:r>
      <w:r w:rsidRPr="00BF632D">
        <w:rPr>
          <w:rFonts w:ascii="Times New Roman" w:hAnsi="Times New Roman" w:cs="Times New Roman"/>
          <w:sz w:val="24"/>
          <w:szCs w:val="24"/>
        </w:rPr>
        <w:t>What did Paul say to those who had unbelieving spouses (12-</w:t>
      </w:r>
      <w:r>
        <w:rPr>
          <w:rFonts w:ascii="Times New Roman" w:hAnsi="Times New Roman" w:cs="Times New Roman"/>
          <w:sz w:val="24"/>
          <w:szCs w:val="24"/>
        </w:rPr>
        <w:t>16</w:t>
      </w:r>
      <w:r w:rsidRPr="00BF632D">
        <w:rPr>
          <w:rFonts w:ascii="Times New Roman" w:hAnsi="Times New Roman" w:cs="Times New Roman"/>
          <w:sz w:val="24"/>
          <w:szCs w:val="24"/>
        </w:rPr>
        <w:t xml:space="preserve">)? This is more complicated. It is assumed that those mentioned here had married before becoming Christians, for the Bible strongly warns that believers must not marry unbelievers (2Co 6:14). In that situation, if the unbeliever is willing to live with them, the believer must not divorce (12). There are difficulties involved in a </w:t>
      </w:r>
      <w:ins w:id="44" w:author="Stephen Yang" w:date="2018-02-24T16:41:00Z">
        <w:r w:rsidR="00A1530E">
          <w:rPr>
            <w:rFonts w:ascii="Times New Roman" w:hAnsi="Times New Roman" w:cs="Times New Roman"/>
            <w:sz w:val="24"/>
            <w:szCs w:val="24"/>
          </w:rPr>
          <w:t xml:space="preserve">spiritually </w:t>
        </w:r>
      </w:ins>
      <w:r w:rsidRPr="00BF632D">
        <w:rPr>
          <w:rFonts w:ascii="Times New Roman" w:hAnsi="Times New Roman" w:cs="Times New Roman"/>
          <w:sz w:val="24"/>
          <w:szCs w:val="24"/>
        </w:rPr>
        <w:t>mixed marriage, but they must do their best to work it out. God regards their union as sanctified through the faith of the believer. Their children will share in God</w:t>
      </w:r>
      <w:r>
        <w:rPr>
          <w:rFonts w:ascii="Times New Roman" w:hAnsi="Times New Roman" w:cs="Times New Roman"/>
          <w:sz w:val="24"/>
          <w:szCs w:val="24"/>
        </w:rPr>
        <w:t>’</w:t>
      </w:r>
      <w:r w:rsidRPr="00BF632D">
        <w:rPr>
          <w:rFonts w:ascii="Times New Roman" w:hAnsi="Times New Roman" w:cs="Times New Roman"/>
          <w:sz w:val="24"/>
          <w:szCs w:val="24"/>
        </w:rPr>
        <w:t xml:space="preserve">s blessing. </w:t>
      </w:r>
      <w:del w:id="45" w:author="Stephen Yang" w:date="2018-02-24T16:42:00Z">
        <w:r w:rsidRPr="00BF632D" w:rsidDel="00A1530E">
          <w:rPr>
            <w:rFonts w:ascii="Times New Roman" w:hAnsi="Times New Roman" w:cs="Times New Roman"/>
            <w:sz w:val="24"/>
            <w:szCs w:val="24"/>
          </w:rPr>
          <w:delText>Among us,</w:delText>
        </w:r>
      </w:del>
      <w:r w:rsidRPr="00BF632D">
        <w:rPr>
          <w:rFonts w:ascii="Times New Roman" w:hAnsi="Times New Roman" w:cs="Times New Roman"/>
          <w:sz w:val="24"/>
          <w:szCs w:val="24"/>
        </w:rPr>
        <w:t xml:space="preserve"> </w:t>
      </w:r>
      <w:del w:id="46" w:author="Stephen Yang" w:date="2018-02-24T16:42:00Z">
        <w:r w:rsidRPr="00BF632D" w:rsidDel="00A1530E">
          <w:rPr>
            <w:rFonts w:ascii="Times New Roman" w:hAnsi="Times New Roman" w:cs="Times New Roman"/>
            <w:sz w:val="24"/>
            <w:szCs w:val="24"/>
          </w:rPr>
          <w:delText>s</w:delText>
        </w:r>
      </w:del>
      <w:ins w:id="47" w:author="Stephen Yang" w:date="2018-02-24T16:42:00Z">
        <w:r w:rsidR="00A1530E">
          <w:rPr>
            <w:rFonts w:ascii="Times New Roman" w:hAnsi="Times New Roman" w:cs="Times New Roman"/>
            <w:sz w:val="24"/>
            <w:szCs w:val="24"/>
          </w:rPr>
          <w:t>S</w:t>
        </w:r>
      </w:ins>
      <w:r w:rsidRPr="00BF632D">
        <w:rPr>
          <w:rFonts w:ascii="Times New Roman" w:hAnsi="Times New Roman" w:cs="Times New Roman"/>
          <w:sz w:val="24"/>
          <w:szCs w:val="24"/>
        </w:rPr>
        <w:t>ome are serving God with all their hearts, even though their spouses do not share their faith. We only thank God for their faithful struggle which no one else can understand.</w:t>
      </w:r>
    </w:p>
    <w:p w14:paraId="7E24340D" w14:textId="77777777" w:rsidR="00BF632D" w:rsidRPr="00BF632D" w:rsidRDefault="00BF632D" w:rsidP="00BF632D">
      <w:pPr>
        <w:pStyle w:val="NoSpacing"/>
        <w:rPr>
          <w:rFonts w:ascii="Times New Roman" w:hAnsi="Times New Roman" w:cs="Times New Roman"/>
          <w:sz w:val="24"/>
          <w:szCs w:val="24"/>
        </w:rPr>
      </w:pPr>
    </w:p>
    <w:p w14:paraId="4DEDD93F" w14:textId="00F05346" w:rsidR="00BF632D" w:rsidRPr="00BF632D" w:rsidRDefault="00BF632D" w:rsidP="00BF632D">
      <w:pPr>
        <w:pStyle w:val="NoSpacing"/>
        <w:rPr>
          <w:rFonts w:ascii="Times New Roman" w:hAnsi="Times New Roman" w:cs="Times New Roman"/>
          <w:sz w:val="24"/>
          <w:szCs w:val="24"/>
        </w:rPr>
      </w:pPr>
      <w:r w:rsidRPr="00BF632D">
        <w:rPr>
          <w:rFonts w:ascii="Times New Roman" w:hAnsi="Times New Roman" w:cs="Times New Roman"/>
          <w:sz w:val="24"/>
          <w:szCs w:val="24"/>
        </w:rPr>
        <w:t>Look at verse 15</w:t>
      </w:r>
      <w:r>
        <w:rPr>
          <w:rFonts w:ascii="Times New Roman" w:hAnsi="Times New Roman" w:cs="Times New Roman"/>
          <w:sz w:val="24"/>
          <w:szCs w:val="24"/>
        </w:rPr>
        <w:t xml:space="preserve">, </w:t>
      </w:r>
      <w:r>
        <w:rPr>
          <w:rFonts w:ascii="Times New Roman" w:hAnsi="Times New Roman" w:cs="Times New Roman"/>
          <w:b/>
          <w:sz w:val="24"/>
          <w:szCs w:val="24"/>
        </w:rPr>
        <w:t>“</w:t>
      </w:r>
      <w:r w:rsidRPr="00BF632D">
        <w:rPr>
          <w:rFonts w:ascii="Times New Roman" w:hAnsi="Times New Roman" w:cs="Times New Roman"/>
          <w:b/>
          <w:i/>
          <w:sz w:val="24"/>
        </w:rPr>
        <w:t>But if the unbeliever leaves, let it be so. The brother or the sister is not bound in such circumstances; God has called us to live in peace.</w:t>
      </w:r>
      <w:r>
        <w:rPr>
          <w:rFonts w:ascii="Times New Roman" w:hAnsi="Times New Roman" w:cs="Times New Roman"/>
          <w:b/>
          <w:i/>
          <w:sz w:val="24"/>
          <w:szCs w:val="24"/>
        </w:rPr>
        <w:t>”</w:t>
      </w:r>
      <w:r>
        <w:rPr>
          <w:rFonts w:ascii="Times New Roman" w:hAnsi="Times New Roman" w:cs="Times New Roman"/>
          <w:sz w:val="24"/>
          <w:szCs w:val="24"/>
        </w:rPr>
        <w:t xml:space="preserve"> </w:t>
      </w:r>
      <w:r w:rsidRPr="00BF632D">
        <w:rPr>
          <w:rFonts w:ascii="Times New Roman" w:hAnsi="Times New Roman" w:cs="Times New Roman"/>
          <w:sz w:val="24"/>
          <w:szCs w:val="24"/>
        </w:rPr>
        <w:t>But if the unbeliever leaves, let him do so. A believing man or woman is not bound in such circumstances; God has called us to live in peac</w:t>
      </w:r>
      <w:r>
        <w:rPr>
          <w:rFonts w:ascii="Times New Roman" w:hAnsi="Times New Roman" w:cs="Times New Roman"/>
          <w:sz w:val="24"/>
          <w:szCs w:val="24"/>
        </w:rPr>
        <w:t xml:space="preserve">e. </w:t>
      </w:r>
      <w:r w:rsidRPr="00BF632D">
        <w:rPr>
          <w:rFonts w:ascii="Times New Roman" w:hAnsi="Times New Roman" w:cs="Times New Roman"/>
          <w:sz w:val="24"/>
          <w:szCs w:val="24"/>
        </w:rPr>
        <w:t>Sometimes, unbelieving spouses can become the devi</w:t>
      </w:r>
      <w:r>
        <w:rPr>
          <w:rFonts w:ascii="Times New Roman" w:hAnsi="Times New Roman" w:cs="Times New Roman"/>
          <w:sz w:val="24"/>
          <w:szCs w:val="24"/>
        </w:rPr>
        <w:t xml:space="preserve">l’s </w:t>
      </w:r>
      <w:r w:rsidRPr="00BF632D">
        <w:rPr>
          <w:rFonts w:ascii="Times New Roman" w:hAnsi="Times New Roman" w:cs="Times New Roman"/>
          <w:sz w:val="24"/>
          <w:szCs w:val="24"/>
        </w:rPr>
        <w:t>instrument to destroy the faith of the believer. Their constant harassment is a fierce spiritual battle. Though it is painful to bear, the believer is not to seek a divorce in this case. However, if the unbeliever decides to leave, the believer should let them go. God wants his children to live in peace. We must acknowledge that believers have no control over the rebirth of others, even of spouses. Spiritual rebirth is God</w:t>
      </w:r>
      <w:r>
        <w:rPr>
          <w:rFonts w:ascii="Times New Roman" w:hAnsi="Times New Roman" w:cs="Times New Roman"/>
          <w:sz w:val="24"/>
          <w:szCs w:val="24"/>
        </w:rPr>
        <w:t>’</w:t>
      </w:r>
      <w:r w:rsidRPr="00BF632D">
        <w:rPr>
          <w:rFonts w:ascii="Times New Roman" w:hAnsi="Times New Roman" w:cs="Times New Roman"/>
          <w:sz w:val="24"/>
          <w:szCs w:val="24"/>
        </w:rPr>
        <w:t>s sovereign miracle.</w:t>
      </w:r>
    </w:p>
    <w:p w14:paraId="2118F3F5" w14:textId="77777777" w:rsidR="00765EB7" w:rsidRPr="00CE655B" w:rsidRDefault="00765EB7" w:rsidP="00CE655B">
      <w:pPr>
        <w:pStyle w:val="NoSpacing"/>
        <w:rPr>
          <w:rFonts w:ascii="Times New Roman" w:hAnsi="Times New Roman" w:cs="Times New Roman"/>
          <w:sz w:val="24"/>
          <w:szCs w:val="24"/>
        </w:rPr>
      </w:pPr>
    </w:p>
    <w:p w14:paraId="619CD148" w14:textId="0011F52B" w:rsidR="00CE655B" w:rsidRPr="00765EB7" w:rsidRDefault="00CE655B" w:rsidP="00765EB7">
      <w:pPr>
        <w:pStyle w:val="NoSpacing"/>
        <w:numPr>
          <w:ilvl w:val="0"/>
          <w:numId w:val="2"/>
        </w:numPr>
        <w:rPr>
          <w:rFonts w:ascii="Times New Roman" w:eastAsia="Batang" w:hAnsi="Times New Roman" w:cs="Times New Roman"/>
          <w:b/>
          <w:sz w:val="24"/>
          <w:szCs w:val="24"/>
        </w:rPr>
      </w:pPr>
      <w:r w:rsidRPr="00CE655B">
        <w:rPr>
          <w:rFonts w:ascii="Times New Roman" w:hAnsi="Times New Roman" w:cs="Times New Roman"/>
          <w:b/>
          <w:sz w:val="24"/>
          <w:szCs w:val="24"/>
        </w:rPr>
        <w:t>Live in Undivided Devotion to the Lord (</w:t>
      </w:r>
      <w:ins w:id="48" w:author="Stephen Yang" w:date="2018-02-24T16:03:00Z">
        <w:r w:rsidR="00077FDF">
          <w:rPr>
            <w:rFonts w:ascii="Times New Roman" w:hAnsi="Times New Roman" w:cs="Times New Roman"/>
            <w:b/>
            <w:sz w:val="24"/>
            <w:szCs w:val="24"/>
          </w:rPr>
          <w:t xml:space="preserve">vs. </w:t>
        </w:r>
      </w:ins>
      <w:r w:rsidRPr="00CE655B">
        <w:rPr>
          <w:rFonts w:ascii="Times New Roman" w:hAnsi="Times New Roman" w:cs="Times New Roman"/>
          <w:b/>
          <w:sz w:val="24"/>
          <w:szCs w:val="24"/>
        </w:rPr>
        <w:t>17-24,</w:t>
      </w:r>
      <w:r w:rsidR="006217C8">
        <w:rPr>
          <w:rFonts w:ascii="Times New Roman" w:hAnsi="Times New Roman" w:cs="Times New Roman"/>
          <w:b/>
          <w:sz w:val="24"/>
          <w:szCs w:val="24"/>
        </w:rPr>
        <w:t xml:space="preserve"> 29-40</w:t>
      </w:r>
      <w:r w:rsidRPr="00CE655B">
        <w:rPr>
          <w:rFonts w:ascii="Times New Roman" w:hAnsi="Times New Roman" w:cs="Times New Roman"/>
          <w:b/>
          <w:sz w:val="24"/>
          <w:szCs w:val="24"/>
        </w:rPr>
        <w:t>)</w:t>
      </w:r>
    </w:p>
    <w:p w14:paraId="2360AAA2" w14:textId="5E61B26E" w:rsidR="00765EB7" w:rsidRDefault="00765EB7" w:rsidP="00765EB7">
      <w:pPr>
        <w:pStyle w:val="NoSpacing"/>
        <w:rPr>
          <w:rFonts w:ascii="Times New Roman" w:eastAsia="Batang" w:hAnsi="Times New Roman" w:cs="Times New Roman"/>
          <w:sz w:val="24"/>
          <w:szCs w:val="24"/>
        </w:rPr>
      </w:pPr>
    </w:p>
    <w:p w14:paraId="65071993" w14:textId="510380B9" w:rsidR="00765EB7" w:rsidRDefault="00765EB7" w:rsidP="00765EB7">
      <w:pPr>
        <w:pStyle w:val="NoSpacing"/>
        <w:rPr>
          <w:rFonts w:ascii="Times New Roman" w:hAnsi="Times New Roman" w:cs="Times New Roman"/>
          <w:color w:val="000000"/>
          <w:sz w:val="24"/>
        </w:rPr>
      </w:pPr>
      <w:r w:rsidRPr="00765EB7">
        <w:rPr>
          <w:rFonts w:ascii="Times New Roman" w:hAnsi="Times New Roman" w:cs="Times New Roman"/>
          <w:sz w:val="24"/>
          <w:szCs w:val="24"/>
        </w:rPr>
        <w:t xml:space="preserve">Apostle Paul takes a small </w:t>
      </w:r>
      <w:r w:rsidR="00F03E3F">
        <w:rPr>
          <w:rFonts w:ascii="Times New Roman" w:hAnsi="Times New Roman" w:cs="Times New Roman"/>
          <w:sz w:val="24"/>
          <w:szCs w:val="24"/>
        </w:rPr>
        <w:t>break</w:t>
      </w:r>
      <w:r w:rsidRPr="00765EB7">
        <w:rPr>
          <w:rFonts w:ascii="Times New Roman" w:hAnsi="Times New Roman" w:cs="Times New Roman"/>
          <w:sz w:val="24"/>
          <w:szCs w:val="24"/>
        </w:rPr>
        <w:t xml:space="preserve"> </w:t>
      </w:r>
      <w:r w:rsidR="00F03E3F">
        <w:rPr>
          <w:rFonts w:ascii="Times New Roman" w:hAnsi="Times New Roman" w:cs="Times New Roman"/>
          <w:sz w:val="24"/>
          <w:szCs w:val="24"/>
        </w:rPr>
        <w:t>in</w:t>
      </w:r>
      <w:r w:rsidRPr="00765EB7">
        <w:rPr>
          <w:rFonts w:ascii="Times New Roman" w:hAnsi="Times New Roman" w:cs="Times New Roman"/>
          <w:sz w:val="24"/>
          <w:szCs w:val="24"/>
        </w:rPr>
        <w:t xml:space="preserve"> his discussion about marriage and singleness. </w:t>
      </w:r>
      <w:r w:rsidR="00F03E3F">
        <w:rPr>
          <w:rFonts w:ascii="Times New Roman" w:hAnsi="Times New Roman" w:cs="Times New Roman"/>
          <w:sz w:val="24"/>
          <w:szCs w:val="24"/>
        </w:rPr>
        <w:t xml:space="preserve">And now he makes a subtle but beautiful connection. </w:t>
      </w:r>
      <w:r w:rsidRPr="00765EB7">
        <w:rPr>
          <w:rFonts w:ascii="Times New Roman" w:hAnsi="Times New Roman" w:cs="Times New Roman"/>
          <w:sz w:val="24"/>
          <w:szCs w:val="24"/>
        </w:rPr>
        <w:t xml:space="preserve">Let’s look at verse 17a, </w:t>
      </w:r>
      <w:r w:rsidRPr="00765EB7">
        <w:rPr>
          <w:rFonts w:ascii="Times New Roman" w:hAnsi="Times New Roman" w:cs="Times New Roman"/>
          <w:b/>
          <w:i/>
          <w:sz w:val="24"/>
          <w:szCs w:val="24"/>
        </w:rPr>
        <w:t>“</w:t>
      </w:r>
      <w:r w:rsidRPr="00765EB7">
        <w:rPr>
          <w:rStyle w:val="text"/>
          <w:rFonts w:ascii="Times New Roman" w:hAnsi="Times New Roman" w:cs="Times New Roman"/>
          <w:b/>
          <w:i/>
          <w:sz w:val="24"/>
          <w:szCs w:val="24"/>
        </w:rPr>
        <w:t>Nevertheless, each person should live as a believer in whatever situation the Lord has assigned to them, just as God has called them…”</w:t>
      </w:r>
      <w:r>
        <w:t xml:space="preserve"> </w:t>
      </w:r>
      <w:r w:rsidR="00F03E3F" w:rsidRPr="00F03E3F">
        <w:rPr>
          <w:rFonts w:ascii="Times New Roman" w:hAnsi="Times New Roman" w:cs="Times New Roman"/>
          <w:color w:val="000000"/>
          <w:sz w:val="24"/>
        </w:rPr>
        <w:t xml:space="preserve">Paul desires that Christians not exhaust themselves trying to change their marital status. Christ is Lord over us and our place in life is given by him. We must accept God’s sovereignty and do our best to serve God as we are. Some single people think they will be happy and serve God better if they marry. While dreaming about their future marriage, they do not serve God. A married person may think that if they were single, they could serve God better. With </w:t>
      </w:r>
      <w:r w:rsidR="00F03E3F" w:rsidRPr="00F03E3F">
        <w:rPr>
          <w:rFonts w:ascii="Times New Roman" w:eastAsia="Batang" w:hAnsi="Times New Roman" w:cs="Times New Roman"/>
          <w:color w:val="000000"/>
          <w:sz w:val="24"/>
        </w:rPr>
        <w:t>th</w:t>
      </w:r>
      <w:r w:rsidR="00F03E3F">
        <w:rPr>
          <w:rFonts w:ascii="Times New Roman" w:eastAsia="Batang" w:hAnsi="Times New Roman" w:cs="Times New Roman"/>
          <w:color w:val="000000"/>
          <w:sz w:val="24"/>
        </w:rPr>
        <w:t>e</w:t>
      </w:r>
      <w:r w:rsidR="00F03E3F" w:rsidRPr="00F03E3F">
        <w:rPr>
          <w:rFonts w:ascii="Times New Roman" w:eastAsia="Batang" w:hAnsi="Times New Roman" w:cs="Times New Roman"/>
          <w:color w:val="000000"/>
          <w:sz w:val="24"/>
        </w:rPr>
        <w:t>se</w:t>
      </w:r>
      <w:r w:rsidR="00F03E3F" w:rsidRPr="00F03E3F">
        <w:rPr>
          <w:rFonts w:ascii="Times New Roman" w:hAnsi="Times New Roman" w:cs="Times New Roman"/>
          <w:color w:val="000000"/>
          <w:sz w:val="24"/>
        </w:rPr>
        <w:t xml:space="preserve"> excuse</w:t>
      </w:r>
      <w:r w:rsidR="00F03E3F" w:rsidRPr="00F03E3F">
        <w:rPr>
          <w:rFonts w:ascii="Times New Roman" w:eastAsia="Batang" w:hAnsi="Times New Roman" w:cs="Times New Roman"/>
          <w:color w:val="000000"/>
          <w:sz w:val="24"/>
        </w:rPr>
        <w:t>s</w:t>
      </w:r>
      <w:r w:rsidR="00F03E3F" w:rsidRPr="00F03E3F">
        <w:rPr>
          <w:rFonts w:ascii="Times New Roman" w:hAnsi="Times New Roman" w:cs="Times New Roman"/>
          <w:color w:val="000000"/>
          <w:sz w:val="24"/>
        </w:rPr>
        <w:t xml:space="preserve"> </w:t>
      </w:r>
      <w:r w:rsidR="00F03E3F">
        <w:rPr>
          <w:rFonts w:ascii="Times New Roman" w:hAnsi="Times New Roman" w:cs="Times New Roman"/>
          <w:color w:val="000000"/>
          <w:sz w:val="24"/>
        </w:rPr>
        <w:t>nothing gets done for God</w:t>
      </w:r>
      <w:r w:rsidR="00F03E3F" w:rsidRPr="00F03E3F">
        <w:rPr>
          <w:rFonts w:ascii="Times New Roman" w:hAnsi="Times New Roman" w:cs="Times New Roman"/>
          <w:color w:val="000000"/>
          <w:sz w:val="24"/>
        </w:rPr>
        <w:t xml:space="preserve">. </w:t>
      </w:r>
      <w:r w:rsidR="00F03E3F">
        <w:rPr>
          <w:rFonts w:ascii="Times New Roman" w:hAnsi="Times New Roman" w:cs="Times New Roman"/>
          <w:color w:val="000000"/>
          <w:sz w:val="24"/>
        </w:rPr>
        <w:t xml:space="preserve">We just become idle dreamers. </w:t>
      </w:r>
      <w:r w:rsidR="00F03E3F" w:rsidRPr="00F03E3F">
        <w:rPr>
          <w:rFonts w:ascii="Times New Roman" w:hAnsi="Times New Roman" w:cs="Times New Roman"/>
          <w:color w:val="000000"/>
          <w:sz w:val="24"/>
        </w:rPr>
        <w:t>Paul teaches us to accept our God-given place in life and serve God now, as we are.</w:t>
      </w:r>
    </w:p>
    <w:p w14:paraId="0E6E16A5" w14:textId="74122775" w:rsidR="00970964" w:rsidRDefault="00970964" w:rsidP="00765EB7">
      <w:pPr>
        <w:pStyle w:val="NoSpacing"/>
        <w:rPr>
          <w:rFonts w:ascii="Times New Roman" w:hAnsi="Times New Roman" w:cs="Times New Roman"/>
          <w:sz w:val="24"/>
        </w:rPr>
      </w:pPr>
    </w:p>
    <w:p w14:paraId="7A1AD7F5" w14:textId="60405936" w:rsidR="00970964" w:rsidRDefault="00970964" w:rsidP="00970964">
      <w:pPr>
        <w:spacing w:after="0" w:line="280" w:lineRule="exact"/>
        <w:rPr>
          <w:rFonts w:ascii="Times New Roman" w:hAnsi="Times New Roman"/>
          <w:color w:val="000000"/>
          <w:sz w:val="24"/>
          <w:szCs w:val="24"/>
        </w:rPr>
      </w:pPr>
      <w:r w:rsidRPr="00C012F3">
        <w:rPr>
          <w:rFonts w:ascii="Times New Roman" w:eastAsia="Times New Roman" w:hAnsi="Times New Roman"/>
          <w:color w:val="000000"/>
          <w:sz w:val="24"/>
          <w:szCs w:val="24"/>
        </w:rPr>
        <w:lastRenderedPageBreak/>
        <w:t xml:space="preserve">To illustrate this further, Paul mentions in verses 18-24 circumcision and slavery. Whether one is circumcised or uncircumcised, slave or free, one is to regard his </w:t>
      </w:r>
      <w:r>
        <w:rPr>
          <w:rFonts w:ascii="Times New Roman" w:eastAsia="Times New Roman" w:hAnsi="Times New Roman"/>
          <w:color w:val="000000"/>
          <w:sz w:val="24"/>
          <w:szCs w:val="24"/>
        </w:rPr>
        <w:t xml:space="preserve">or her </w:t>
      </w:r>
      <w:r w:rsidRPr="00C012F3">
        <w:rPr>
          <w:rFonts w:ascii="Times New Roman" w:eastAsia="Times New Roman" w:hAnsi="Times New Roman"/>
          <w:color w:val="000000"/>
          <w:sz w:val="24"/>
          <w:szCs w:val="24"/>
        </w:rPr>
        <w:t xml:space="preserve">place in life as God-given. </w:t>
      </w:r>
      <w:r>
        <w:rPr>
          <w:rFonts w:ascii="Times New Roman" w:eastAsia="Times New Roman" w:hAnsi="Times New Roman"/>
          <w:color w:val="000000"/>
          <w:sz w:val="24"/>
          <w:szCs w:val="24"/>
        </w:rPr>
        <w:t xml:space="preserve">Often times, we may compare ourselves with others. We may wish to be in another’s shoes. But Apostle Paul is reminding us that our life is God-given. And each person is responsible to God. Thus, it doesn’t matter one’s </w:t>
      </w:r>
      <w:ins w:id="49" w:author="Stephen Yang" w:date="2018-02-24T15:33:00Z">
        <w:r w:rsidR="003D7954">
          <w:rPr>
            <w:rFonts w:ascii="Times New Roman" w:eastAsia="Times New Roman" w:hAnsi="Times New Roman"/>
            <w:color w:val="000000"/>
            <w:sz w:val="24"/>
            <w:szCs w:val="24"/>
          </w:rPr>
          <w:t xml:space="preserve">social </w:t>
        </w:r>
      </w:ins>
      <w:r>
        <w:rPr>
          <w:rFonts w:ascii="Times New Roman" w:eastAsia="Times New Roman" w:hAnsi="Times New Roman"/>
          <w:color w:val="000000"/>
          <w:sz w:val="24"/>
          <w:szCs w:val="24"/>
        </w:rPr>
        <w:t xml:space="preserve">position, martial status or even one’s freedom. What matters most is </w:t>
      </w:r>
      <w:r w:rsidR="00FF228D">
        <w:rPr>
          <w:rFonts w:ascii="Times New Roman" w:eastAsia="Times New Roman" w:hAnsi="Times New Roman"/>
          <w:color w:val="000000"/>
          <w:sz w:val="24"/>
          <w:szCs w:val="24"/>
        </w:rPr>
        <w:t xml:space="preserve">our </w:t>
      </w:r>
      <w:ins w:id="50" w:author="Stephen Yang" w:date="2018-02-24T15:39:00Z">
        <w:r w:rsidR="0043111A">
          <w:rPr>
            <w:rFonts w:ascii="Times New Roman" w:eastAsia="Times New Roman" w:hAnsi="Times New Roman"/>
            <w:color w:val="000000"/>
            <w:sz w:val="24"/>
            <w:szCs w:val="24"/>
          </w:rPr>
          <w:t xml:space="preserve">personal </w:t>
        </w:r>
      </w:ins>
      <w:r w:rsidR="00FF228D">
        <w:rPr>
          <w:rFonts w:ascii="Times New Roman" w:eastAsia="Times New Roman" w:hAnsi="Times New Roman"/>
          <w:color w:val="000000"/>
          <w:sz w:val="24"/>
          <w:szCs w:val="24"/>
        </w:rPr>
        <w:t>calling</w:t>
      </w:r>
      <w:ins w:id="51" w:author="Stephen Yang" w:date="2018-02-24T15:39:00Z">
        <w:r w:rsidR="0043111A">
          <w:rPr>
            <w:rFonts w:ascii="Times New Roman" w:eastAsia="Times New Roman" w:hAnsi="Times New Roman"/>
            <w:color w:val="000000"/>
            <w:sz w:val="24"/>
            <w:szCs w:val="24"/>
          </w:rPr>
          <w:t xml:space="preserve"> from God</w:t>
        </w:r>
      </w:ins>
      <w:r w:rsidR="00FF228D">
        <w:rPr>
          <w:rFonts w:ascii="Times New Roman" w:eastAsia="Times New Roman" w:hAnsi="Times New Roman"/>
          <w:color w:val="000000"/>
          <w:sz w:val="24"/>
          <w:szCs w:val="24"/>
        </w:rPr>
        <w:t xml:space="preserve"> and taking that responsibility before the Living God. </w:t>
      </w:r>
      <w:ins w:id="52" w:author="Stephen Yang" w:date="2018-02-24T15:29:00Z">
        <w:r w:rsidR="003D7954">
          <w:rPr>
            <w:rFonts w:ascii="Times New Roman" w:eastAsia="Times New Roman" w:hAnsi="Times New Roman"/>
            <w:color w:val="000000"/>
            <w:sz w:val="24"/>
            <w:szCs w:val="24"/>
          </w:rPr>
          <w:t>So verse 19 says, “Circumcision is nothing and uncircumcision is nothing. Keeping God’s commands is what counts.</w:t>
        </w:r>
      </w:ins>
      <w:ins w:id="53" w:author="Stephen Yang" w:date="2018-02-24T15:41:00Z">
        <w:r w:rsidR="0055015C">
          <w:rPr>
            <w:rFonts w:ascii="Times New Roman" w:eastAsia="Times New Roman" w:hAnsi="Times New Roman"/>
            <w:color w:val="000000"/>
            <w:sz w:val="24"/>
            <w:szCs w:val="24"/>
          </w:rPr>
          <w:t xml:space="preserve">” We </w:t>
        </w:r>
      </w:ins>
      <w:ins w:id="54" w:author="Stephen Yang" w:date="2018-02-24T15:42:00Z">
        <w:r w:rsidR="0055015C">
          <w:rPr>
            <w:rFonts w:ascii="Times New Roman" w:eastAsia="Times New Roman" w:hAnsi="Times New Roman"/>
            <w:color w:val="000000"/>
            <w:sz w:val="24"/>
            <w:szCs w:val="24"/>
          </w:rPr>
          <w:t>usually hope for better situation</w:t>
        </w:r>
      </w:ins>
      <w:ins w:id="55" w:author="Stephen Yang" w:date="2018-02-24T15:43:00Z">
        <w:r w:rsidR="0055015C">
          <w:rPr>
            <w:rFonts w:ascii="Times New Roman" w:eastAsia="Times New Roman" w:hAnsi="Times New Roman"/>
            <w:color w:val="000000"/>
            <w:sz w:val="24"/>
            <w:szCs w:val="24"/>
          </w:rPr>
          <w:t>, But</w:t>
        </w:r>
      </w:ins>
      <w:ins w:id="56" w:author="Stephen Yang" w:date="2018-02-24T15:41:00Z">
        <w:r w:rsidR="0055015C">
          <w:rPr>
            <w:rFonts w:ascii="Times New Roman" w:eastAsia="Times New Roman" w:hAnsi="Times New Roman"/>
            <w:color w:val="000000"/>
            <w:sz w:val="24"/>
            <w:szCs w:val="24"/>
          </w:rPr>
          <w:t xml:space="preserve"> </w:t>
        </w:r>
      </w:ins>
      <w:ins w:id="57" w:author="Stephen Yang" w:date="2018-02-24T15:43:00Z">
        <w:r w:rsidR="0055015C">
          <w:rPr>
            <w:rFonts w:ascii="Times New Roman" w:eastAsia="Times New Roman" w:hAnsi="Times New Roman"/>
            <w:color w:val="000000"/>
            <w:sz w:val="24"/>
            <w:szCs w:val="24"/>
          </w:rPr>
          <w:t>b</w:t>
        </w:r>
      </w:ins>
      <w:ins w:id="58" w:author="Stephen Yang" w:date="2018-02-24T15:33:00Z">
        <w:r w:rsidR="003D7954">
          <w:rPr>
            <w:rFonts w:ascii="Times New Roman" w:eastAsia="Times New Roman" w:hAnsi="Times New Roman"/>
            <w:color w:val="000000"/>
            <w:sz w:val="24"/>
            <w:szCs w:val="24"/>
          </w:rPr>
          <w:t xml:space="preserve">etter </w:t>
        </w:r>
      </w:ins>
      <w:ins w:id="59" w:author="Stephen Yang" w:date="2018-02-24T15:34:00Z">
        <w:r w:rsidR="003D7954">
          <w:rPr>
            <w:rFonts w:ascii="Times New Roman" w:eastAsia="Times New Roman" w:hAnsi="Times New Roman"/>
            <w:color w:val="000000"/>
            <w:sz w:val="24"/>
            <w:szCs w:val="24"/>
          </w:rPr>
          <w:t xml:space="preserve">human </w:t>
        </w:r>
      </w:ins>
      <w:ins w:id="60" w:author="Stephen Yang" w:date="2018-02-24T15:33:00Z">
        <w:r w:rsidR="003D7954">
          <w:rPr>
            <w:rFonts w:ascii="Times New Roman" w:eastAsia="Times New Roman" w:hAnsi="Times New Roman"/>
            <w:color w:val="000000"/>
            <w:sz w:val="24"/>
            <w:szCs w:val="24"/>
          </w:rPr>
          <w:t>situation doesn</w:t>
        </w:r>
      </w:ins>
      <w:ins w:id="61" w:author="Stephen Yang" w:date="2018-02-24T15:34:00Z">
        <w:r w:rsidR="003D7954">
          <w:rPr>
            <w:rFonts w:ascii="Times New Roman" w:eastAsia="Times New Roman" w:hAnsi="Times New Roman"/>
            <w:color w:val="000000"/>
            <w:sz w:val="24"/>
            <w:szCs w:val="24"/>
          </w:rPr>
          <w:t>’t guarantee</w:t>
        </w:r>
        <w:r w:rsidR="00A1530E">
          <w:rPr>
            <w:rFonts w:ascii="Times New Roman" w:eastAsia="Times New Roman" w:hAnsi="Times New Roman"/>
            <w:color w:val="000000"/>
            <w:sz w:val="24"/>
            <w:szCs w:val="24"/>
          </w:rPr>
          <w:t xml:space="preserve"> </w:t>
        </w:r>
        <w:r w:rsidR="003D7954">
          <w:rPr>
            <w:rFonts w:ascii="Times New Roman" w:eastAsia="Times New Roman" w:hAnsi="Times New Roman"/>
            <w:color w:val="000000"/>
            <w:sz w:val="24"/>
            <w:szCs w:val="24"/>
          </w:rPr>
          <w:t>us to serve God better.</w:t>
        </w:r>
      </w:ins>
      <w:ins w:id="62" w:author="Stephen Yang" w:date="2018-02-24T15:37:00Z">
        <w:r w:rsidR="003D7954">
          <w:rPr>
            <w:rFonts w:ascii="Times New Roman" w:eastAsia="Times New Roman" w:hAnsi="Times New Roman"/>
            <w:color w:val="000000"/>
            <w:sz w:val="24"/>
            <w:szCs w:val="24"/>
          </w:rPr>
          <w:t xml:space="preserve"> In </w:t>
        </w:r>
      </w:ins>
      <w:ins w:id="63" w:author="Stephen Yang" w:date="2018-02-24T16:46:00Z">
        <w:r w:rsidR="00A1530E">
          <w:rPr>
            <w:rFonts w:ascii="Times New Roman" w:eastAsia="Times New Roman" w:hAnsi="Times New Roman"/>
            <w:color w:val="000000"/>
            <w:sz w:val="24"/>
            <w:szCs w:val="24"/>
          </w:rPr>
          <w:t xml:space="preserve">each of </w:t>
        </w:r>
      </w:ins>
      <w:ins w:id="64" w:author="Stephen Yang" w:date="2018-02-24T15:37:00Z">
        <w:r w:rsidR="003D7954">
          <w:rPr>
            <w:rFonts w:ascii="Times New Roman" w:eastAsia="Times New Roman" w:hAnsi="Times New Roman"/>
            <w:color w:val="000000"/>
            <w:sz w:val="24"/>
            <w:szCs w:val="24"/>
          </w:rPr>
          <w:t xml:space="preserve">our current </w:t>
        </w:r>
      </w:ins>
      <w:ins w:id="65" w:author="Stephen Yang" w:date="2018-02-24T16:45:00Z">
        <w:r w:rsidR="00A1530E">
          <w:rPr>
            <w:rFonts w:ascii="Times New Roman" w:eastAsia="Times New Roman" w:hAnsi="Times New Roman"/>
            <w:color w:val="000000"/>
            <w:sz w:val="24"/>
            <w:szCs w:val="24"/>
          </w:rPr>
          <w:t>status</w:t>
        </w:r>
      </w:ins>
      <w:ins w:id="66" w:author="Stephen Yang" w:date="2018-02-24T16:46:00Z">
        <w:r w:rsidR="00A1530E">
          <w:rPr>
            <w:rFonts w:ascii="Times New Roman" w:eastAsia="Times New Roman" w:hAnsi="Times New Roman"/>
            <w:color w:val="000000"/>
            <w:sz w:val="24"/>
            <w:szCs w:val="24"/>
          </w:rPr>
          <w:t>es</w:t>
        </w:r>
      </w:ins>
      <w:ins w:id="67" w:author="Stephen Yang" w:date="2018-02-24T16:45:00Z">
        <w:r w:rsidR="00A1530E">
          <w:rPr>
            <w:rFonts w:ascii="Times New Roman" w:eastAsia="Times New Roman" w:hAnsi="Times New Roman"/>
            <w:color w:val="000000"/>
            <w:sz w:val="24"/>
            <w:szCs w:val="24"/>
          </w:rPr>
          <w:t xml:space="preserve"> and circumstances</w:t>
        </w:r>
      </w:ins>
      <w:ins w:id="68" w:author="Stephen Yang" w:date="2018-02-24T15:37:00Z">
        <w:r w:rsidR="003D7954">
          <w:rPr>
            <w:rFonts w:ascii="Times New Roman" w:eastAsia="Times New Roman" w:hAnsi="Times New Roman"/>
            <w:color w:val="000000"/>
            <w:sz w:val="24"/>
            <w:szCs w:val="24"/>
          </w:rPr>
          <w:t xml:space="preserve">, </w:t>
        </w:r>
      </w:ins>
      <w:ins w:id="69" w:author="Stephen Yang" w:date="2018-02-24T15:36:00Z">
        <w:r w:rsidR="003D7954">
          <w:rPr>
            <w:rFonts w:ascii="Times New Roman" w:eastAsia="Times New Roman" w:hAnsi="Times New Roman"/>
            <w:color w:val="000000"/>
            <w:sz w:val="24"/>
            <w:szCs w:val="24"/>
          </w:rPr>
          <w:t xml:space="preserve">God wants us to </w:t>
        </w:r>
      </w:ins>
      <w:ins w:id="70" w:author="Stephen Yang" w:date="2018-02-24T15:39:00Z">
        <w:r w:rsidR="0043111A">
          <w:rPr>
            <w:rFonts w:ascii="Times New Roman" w:eastAsia="Times New Roman" w:hAnsi="Times New Roman"/>
            <w:color w:val="000000"/>
            <w:sz w:val="24"/>
            <w:szCs w:val="24"/>
          </w:rPr>
          <w:t>serve him</w:t>
        </w:r>
      </w:ins>
      <w:ins w:id="71" w:author="Stephen Yang" w:date="2018-02-24T16:46:00Z">
        <w:r w:rsidR="00A1530E">
          <w:rPr>
            <w:rFonts w:ascii="Times New Roman" w:eastAsia="Times New Roman" w:hAnsi="Times New Roman"/>
            <w:color w:val="000000"/>
            <w:sz w:val="24"/>
            <w:szCs w:val="24"/>
          </w:rPr>
          <w:t xml:space="preserve"> and</w:t>
        </w:r>
      </w:ins>
      <w:ins w:id="72" w:author="Stephen Yang" w:date="2018-02-24T15:39:00Z">
        <w:r w:rsidR="0043111A">
          <w:rPr>
            <w:rFonts w:ascii="Times New Roman" w:eastAsia="Times New Roman" w:hAnsi="Times New Roman"/>
            <w:color w:val="000000"/>
            <w:sz w:val="24"/>
            <w:szCs w:val="24"/>
          </w:rPr>
          <w:t xml:space="preserve"> </w:t>
        </w:r>
      </w:ins>
      <w:ins w:id="73" w:author="Stephen Yang" w:date="2018-02-24T15:36:00Z">
        <w:r w:rsidR="003D7954">
          <w:rPr>
            <w:rFonts w:ascii="Times New Roman" w:eastAsia="Times New Roman" w:hAnsi="Times New Roman"/>
            <w:color w:val="000000"/>
            <w:sz w:val="24"/>
            <w:szCs w:val="24"/>
          </w:rPr>
          <w:t>kee</w:t>
        </w:r>
      </w:ins>
      <w:ins w:id="74" w:author="Stephen Yang" w:date="2018-02-24T15:37:00Z">
        <w:r w:rsidR="003D7954">
          <w:rPr>
            <w:rFonts w:ascii="Times New Roman" w:eastAsia="Times New Roman" w:hAnsi="Times New Roman"/>
            <w:color w:val="000000"/>
            <w:sz w:val="24"/>
            <w:szCs w:val="24"/>
          </w:rPr>
          <w:t xml:space="preserve">p his commands. </w:t>
        </w:r>
      </w:ins>
      <w:r w:rsidRPr="00C012F3">
        <w:rPr>
          <w:rFonts w:ascii="Times New Roman" w:eastAsia="Times New Roman" w:hAnsi="Times New Roman"/>
          <w:color w:val="000000"/>
          <w:sz w:val="24"/>
          <w:szCs w:val="24"/>
        </w:rPr>
        <w:t>In verse</w:t>
      </w:r>
      <w:r w:rsidR="00FF228D">
        <w:rPr>
          <w:rFonts w:ascii="Times New Roman" w:eastAsia="Times New Roman" w:hAnsi="Times New Roman"/>
          <w:color w:val="000000"/>
          <w:sz w:val="24"/>
          <w:szCs w:val="24"/>
        </w:rPr>
        <w:t>s</w:t>
      </w:r>
      <w:r w:rsidRPr="00C012F3">
        <w:rPr>
          <w:rFonts w:ascii="Times New Roman" w:eastAsia="Times New Roman" w:hAnsi="Times New Roman"/>
          <w:color w:val="000000"/>
          <w:sz w:val="24"/>
          <w:szCs w:val="24"/>
        </w:rPr>
        <w:t xml:space="preserve"> 20</w:t>
      </w:r>
      <w:r w:rsidR="00FF228D">
        <w:rPr>
          <w:rFonts w:ascii="Times New Roman" w:eastAsia="Times New Roman" w:hAnsi="Times New Roman"/>
          <w:color w:val="000000"/>
          <w:sz w:val="24"/>
          <w:szCs w:val="24"/>
        </w:rPr>
        <w:t xml:space="preserve"> and 24</w:t>
      </w:r>
      <w:r w:rsidRPr="00C012F3">
        <w:rPr>
          <w:rFonts w:ascii="Times New Roman" w:eastAsia="Times New Roman" w:hAnsi="Times New Roman"/>
          <w:color w:val="000000"/>
          <w:sz w:val="24"/>
          <w:szCs w:val="24"/>
        </w:rPr>
        <w:t xml:space="preserve"> Paul </w:t>
      </w:r>
      <w:ins w:id="75" w:author="Stephen Yang" w:date="2018-02-24T16:48:00Z">
        <w:r w:rsidR="00A1530E">
          <w:rPr>
            <w:rFonts w:ascii="Times New Roman" w:eastAsia="Times New Roman" w:hAnsi="Times New Roman"/>
            <w:color w:val="000000"/>
            <w:sz w:val="24"/>
            <w:szCs w:val="24"/>
          </w:rPr>
          <w:t xml:space="preserve">repeatedly </w:t>
        </w:r>
      </w:ins>
      <w:del w:id="76" w:author="Stephen Yang" w:date="2018-02-24T16:48:00Z">
        <w:r w:rsidRPr="00C012F3" w:rsidDel="00A1530E">
          <w:rPr>
            <w:rFonts w:ascii="Times New Roman" w:eastAsia="Times New Roman" w:hAnsi="Times New Roman"/>
            <w:color w:val="000000"/>
            <w:sz w:val="24"/>
            <w:szCs w:val="24"/>
          </w:rPr>
          <w:delText>says</w:delText>
        </w:r>
      </w:del>
      <w:ins w:id="77" w:author="Stephen Yang" w:date="2018-02-24T16:48:00Z">
        <w:r w:rsidR="00A1530E">
          <w:rPr>
            <w:rFonts w:ascii="Times New Roman" w:eastAsia="Times New Roman" w:hAnsi="Times New Roman"/>
            <w:color w:val="000000"/>
            <w:sz w:val="24"/>
            <w:szCs w:val="24"/>
          </w:rPr>
          <w:t>emphasizes this truth</w:t>
        </w:r>
      </w:ins>
      <w:r w:rsidRPr="00FA4B50">
        <w:rPr>
          <w:rFonts w:ascii="Times New Roman" w:hAnsi="Times New Roman"/>
          <w:b/>
          <w:i/>
          <w:color w:val="000000"/>
          <w:sz w:val="24"/>
          <w:szCs w:val="24"/>
        </w:rPr>
        <w:t>, “</w:t>
      </w:r>
      <w:r w:rsidRPr="00442790">
        <w:rPr>
          <w:rStyle w:val="text"/>
          <w:rFonts w:ascii="Times New Roman" w:hAnsi="Times New Roman" w:cs="Times New Roman"/>
          <w:b/>
          <w:i/>
          <w:sz w:val="24"/>
        </w:rPr>
        <w:t>Each person should remain in the situation they were in when God called them</w:t>
      </w:r>
      <w:r w:rsidR="00FF228D">
        <w:rPr>
          <w:rStyle w:val="text"/>
          <w:rFonts w:ascii="Times New Roman" w:hAnsi="Times New Roman" w:cs="Times New Roman"/>
          <w:b/>
          <w:i/>
          <w:sz w:val="24"/>
        </w:rPr>
        <w:t>…</w:t>
      </w:r>
      <w:r w:rsidRPr="00970964">
        <w:rPr>
          <w:rStyle w:val="text"/>
          <w:rFonts w:ascii="Times New Roman" w:hAnsi="Times New Roman" w:cs="Times New Roman"/>
          <w:b/>
          <w:i/>
          <w:sz w:val="24"/>
          <w:szCs w:val="24"/>
        </w:rPr>
        <w:t>Brothers and sisters, each person, as responsible to God, should remain in the situation they were in when God called them</w:t>
      </w:r>
      <w:r w:rsidRPr="00970964">
        <w:rPr>
          <w:rFonts w:ascii="Times New Roman" w:hAnsi="Times New Roman" w:cs="Times New Roman"/>
          <w:b/>
          <w:i/>
          <w:color w:val="000000"/>
          <w:sz w:val="24"/>
          <w:szCs w:val="24"/>
        </w:rPr>
        <w:t>.</w:t>
      </w:r>
      <w:r w:rsidRPr="00FA4B50">
        <w:rPr>
          <w:rFonts w:ascii="Times New Roman" w:hAnsi="Times New Roman"/>
          <w:b/>
          <w:i/>
          <w:color w:val="000000"/>
          <w:sz w:val="24"/>
          <w:szCs w:val="24"/>
        </w:rPr>
        <w:t xml:space="preserve">” </w:t>
      </w:r>
      <w:r w:rsidR="00FF228D">
        <w:rPr>
          <w:rFonts w:ascii="Times New Roman" w:hAnsi="Times New Roman"/>
          <w:color w:val="000000"/>
          <w:sz w:val="24"/>
          <w:szCs w:val="24"/>
        </w:rPr>
        <w:t xml:space="preserve">May the Spirit give us peace and contentment in our situation that God has prepared for us, and take responsibility before God. </w:t>
      </w:r>
    </w:p>
    <w:p w14:paraId="31163071" w14:textId="34F07DC7" w:rsidR="00046124" w:rsidRDefault="00046124" w:rsidP="00970964">
      <w:pPr>
        <w:spacing w:after="0" w:line="280" w:lineRule="exact"/>
        <w:rPr>
          <w:rFonts w:ascii="Times New Roman" w:hAnsi="Times New Roman"/>
          <w:color w:val="000000"/>
          <w:sz w:val="24"/>
          <w:szCs w:val="24"/>
        </w:rPr>
      </w:pPr>
    </w:p>
    <w:p w14:paraId="2CB0DAF4" w14:textId="26C7159E" w:rsidR="00046124" w:rsidRPr="00046124" w:rsidRDefault="00046124" w:rsidP="00046124">
      <w:pPr>
        <w:pStyle w:val="NoSpacing"/>
        <w:rPr>
          <w:rFonts w:ascii="Times New Roman" w:eastAsia="Times New Roman" w:hAnsi="Times New Roman" w:cs="Times New Roman"/>
          <w:sz w:val="24"/>
        </w:rPr>
      </w:pPr>
      <w:r w:rsidRPr="00046124">
        <w:rPr>
          <w:rFonts w:ascii="Times New Roman" w:hAnsi="Times New Roman" w:cs="Times New Roman"/>
          <w:sz w:val="24"/>
        </w:rPr>
        <w:t xml:space="preserve">Look at verses 29-31. </w:t>
      </w:r>
      <w:r w:rsidRPr="00046124">
        <w:rPr>
          <w:rFonts w:ascii="Times New Roman" w:hAnsi="Times New Roman" w:cs="Times New Roman"/>
          <w:b/>
          <w:i/>
          <w:sz w:val="24"/>
        </w:rPr>
        <w:t>“</w:t>
      </w:r>
      <w:r w:rsidRPr="00046124">
        <w:rPr>
          <w:rStyle w:val="text"/>
          <w:rFonts w:ascii="Times New Roman" w:hAnsi="Times New Roman" w:cs="Times New Roman"/>
          <w:b/>
          <w:i/>
          <w:sz w:val="24"/>
        </w:rPr>
        <w:t>What I mean, brothers and sisters, is that the time is short. From now on those who have wives should live as if they do not;</w:t>
      </w:r>
      <w:r w:rsidRPr="00046124">
        <w:rPr>
          <w:rFonts w:ascii="Times New Roman" w:hAnsi="Times New Roman" w:cs="Times New Roman"/>
          <w:b/>
          <w:i/>
          <w:sz w:val="24"/>
        </w:rPr>
        <w:t xml:space="preserve"> </w:t>
      </w:r>
      <w:r w:rsidRPr="00046124">
        <w:rPr>
          <w:rStyle w:val="text"/>
          <w:rFonts w:ascii="Times New Roman" w:hAnsi="Times New Roman" w:cs="Times New Roman"/>
          <w:b/>
          <w:i/>
          <w:sz w:val="24"/>
          <w:vertAlign w:val="superscript"/>
        </w:rPr>
        <w:t>30 </w:t>
      </w:r>
      <w:r w:rsidRPr="00046124">
        <w:rPr>
          <w:rStyle w:val="text"/>
          <w:rFonts w:ascii="Times New Roman" w:hAnsi="Times New Roman" w:cs="Times New Roman"/>
          <w:b/>
          <w:i/>
          <w:sz w:val="24"/>
        </w:rPr>
        <w:t>those who mourn, as if they did not; those who are happy, as if they were not; those who buy something, as if it were not theirs to keep;</w:t>
      </w:r>
      <w:r w:rsidRPr="00046124">
        <w:rPr>
          <w:rFonts w:ascii="Times New Roman" w:hAnsi="Times New Roman" w:cs="Times New Roman"/>
          <w:b/>
          <w:i/>
          <w:sz w:val="24"/>
        </w:rPr>
        <w:t xml:space="preserve"> </w:t>
      </w:r>
      <w:r w:rsidRPr="00046124">
        <w:rPr>
          <w:rStyle w:val="text"/>
          <w:rFonts w:ascii="Times New Roman" w:hAnsi="Times New Roman" w:cs="Times New Roman"/>
          <w:b/>
          <w:i/>
          <w:sz w:val="24"/>
          <w:vertAlign w:val="superscript"/>
        </w:rPr>
        <w:t>31 </w:t>
      </w:r>
      <w:r w:rsidRPr="00046124">
        <w:rPr>
          <w:rStyle w:val="text"/>
          <w:rFonts w:ascii="Times New Roman" w:hAnsi="Times New Roman" w:cs="Times New Roman"/>
          <w:b/>
          <w:i/>
          <w:sz w:val="24"/>
        </w:rPr>
        <w:t>those who use the things of the world, as if not engrossed in them. For this world in its present form is passing away.</w:t>
      </w:r>
      <w:r w:rsidRPr="00046124">
        <w:rPr>
          <w:rFonts w:ascii="Times New Roman" w:hAnsi="Times New Roman" w:cs="Times New Roman"/>
          <w:b/>
          <w:i/>
          <w:sz w:val="24"/>
        </w:rPr>
        <w:t xml:space="preserve">” </w:t>
      </w:r>
      <w:r w:rsidRPr="00046124">
        <w:rPr>
          <w:rFonts w:ascii="Times New Roman" w:eastAsia="Times New Roman" w:hAnsi="Times New Roman" w:cs="Times New Roman"/>
          <w:sz w:val="24"/>
        </w:rPr>
        <w:t>The world in its present form is passing away. The things that concern us so much in this world will vanish. Marriage as we know it is limited to this world. We should not try to hold temporal things as if they last forever. Rather, we must put our hope in the coming kingdom of God. Our Lord Jesus Christ, who died for our sins on the cross, has forgiven us and called us to eternal life in his kingdom. His kingdom is an everlasting kingdom. His kingdom is paradise. There are no tears, sorrows or pains, and no more death. We must live for his kingdom. We must do our best to prepare for his kingdom while living in this world.</w:t>
      </w:r>
    </w:p>
    <w:p w14:paraId="27477451" w14:textId="77777777" w:rsidR="00046124" w:rsidRPr="00046124" w:rsidRDefault="00046124" w:rsidP="00046124">
      <w:pPr>
        <w:pStyle w:val="NoSpacing"/>
        <w:rPr>
          <w:rFonts w:ascii="Times New Roman" w:eastAsia="Times New Roman" w:hAnsi="Times New Roman" w:cs="Times New Roman"/>
          <w:sz w:val="24"/>
        </w:rPr>
      </w:pPr>
    </w:p>
    <w:p w14:paraId="1DE14046" w14:textId="645F7CE6" w:rsidR="00046124" w:rsidRDefault="00D11B7A" w:rsidP="00046124">
      <w:pPr>
        <w:pStyle w:val="NoSpacing"/>
        <w:rPr>
          <w:rFonts w:ascii="Times New Roman" w:eastAsia="Times New Roman" w:hAnsi="Times New Roman" w:cs="Times New Roman"/>
          <w:sz w:val="24"/>
        </w:rPr>
      </w:pPr>
      <w:r>
        <w:rPr>
          <w:rFonts w:ascii="Times New Roman" w:eastAsia="Times New Roman" w:hAnsi="Times New Roman" w:cs="Times New Roman"/>
          <w:sz w:val="24"/>
        </w:rPr>
        <w:t>Look at verses</w:t>
      </w:r>
      <w:r w:rsidR="00046124" w:rsidRPr="00046124">
        <w:rPr>
          <w:rFonts w:ascii="Times New Roman" w:eastAsia="Times New Roman" w:hAnsi="Times New Roman" w:cs="Times New Roman"/>
          <w:sz w:val="24"/>
        </w:rPr>
        <w:t xml:space="preserve"> 32-34 </w:t>
      </w:r>
      <w:r w:rsidR="00046124" w:rsidRPr="00046124">
        <w:rPr>
          <w:rFonts w:ascii="Times New Roman" w:eastAsia="Times New Roman" w:hAnsi="Times New Roman" w:cs="Times New Roman"/>
          <w:b/>
          <w:i/>
          <w:sz w:val="24"/>
          <w:szCs w:val="24"/>
        </w:rPr>
        <w:t>“</w:t>
      </w:r>
      <w:r w:rsidR="00046124" w:rsidRPr="00046124">
        <w:rPr>
          <w:rStyle w:val="text"/>
          <w:rFonts w:ascii="Times New Roman" w:hAnsi="Times New Roman" w:cs="Times New Roman"/>
          <w:b/>
          <w:i/>
          <w:sz w:val="24"/>
          <w:szCs w:val="24"/>
        </w:rPr>
        <w:t>I would like you to be free from concern. An unmarried man is concerned about the Lord’s affairs—how he can please the Lord.</w:t>
      </w:r>
      <w:r w:rsidR="00046124" w:rsidRPr="00046124">
        <w:rPr>
          <w:rFonts w:ascii="Times New Roman" w:hAnsi="Times New Roman" w:cs="Times New Roman"/>
          <w:b/>
          <w:i/>
          <w:sz w:val="24"/>
          <w:szCs w:val="24"/>
        </w:rPr>
        <w:t xml:space="preserve"> </w:t>
      </w:r>
      <w:r w:rsidR="00046124" w:rsidRPr="00046124">
        <w:rPr>
          <w:rStyle w:val="text"/>
          <w:rFonts w:ascii="Times New Roman" w:hAnsi="Times New Roman" w:cs="Times New Roman"/>
          <w:b/>
          <w:i/>
          <w:sz w:val="24"/>
          <w:szCs w:val="24"/>
          <w:vertAlign w:val="superscript"/>
        </w:rPr>
        <w:t>33 </w:t>
      </w:r>
      <w:r w:rsidR="00046124" w:rsidRPr="00046124">
        <w:rPr>
          <w:rStyle w:val="text"/>
          <w:rFonts w:ascii="Times New Roman" w:hAnsi="Times New Roman" w:cs="Times New Roman"/>
          <w:b/>
          <w:i/>
          <w:sz w:val="24"/>
          <w:szCs w:val="24"/>
        </w:rPr>
        <w:t>But a married man is concerned about the affairs of this world—how he can please his wife—</w:t>
      </w:r>
      <w:r w:rsidR="00046124" w:rsidRPr="00046124">
        <w:rPr>
          <w:rFonts w:ascii="Times New Roman" w:hAnsi="Times New Roman" w:cs="Times New Roman"/>
          <w:b/>
          <w:i/>
          <w:sz w:val="24"/>
          <w:szCs w:val="24"/>
        </w:rPr>
        <w:t xml:space="preserve"> </w:t>
      </w:r>
      <w:r w:rsidR="00046124" w:rsidRPr="00046124">
        <w:rPr>
          <w:rStyle w:val="text"/>
          <w:rFonts w:ascii="Times New Roman" w:hAnsi="Times New Roman" w:cs="Times New Roman"/>
          <w:b/>
          <w:i/>
          <w:sz w:val="24"/>
          <w:szCs w:val="24"/>
          <w:vertAlign w:val="superscript"/>
        </w:rPr>
        <w:t>34 </w:t>
      </w:r>
      <w:r w:rsidR="00046124" w:rsidRPr="00046124">
        <w:rPr>
          <w:rStyle w:val="text"/>
          <w:rFonts w:ascii="Times New Roman" w:hAnsi="Times New Roman" w:cs="Times New Roman"/>
          <w:b/>
          <w:i/>
          <w:sz w:val="24"/>
          <w:szCs w:val="24"/>
        </w:rPr>
        <w:t>and his interests are divided. An unmarried woman or virgin is concerned about the Lord’s affairs: Her aim is to be devoted to the Lord in both body and spirit. But a married woman is concerned about the affairs of this world—how she can please her husband.</w:t>
      </w:r>
      <w:r w:rsidR="00046124" w:rsidRPr="00046124">
        <w:rPr>
          <w:rFonts w:ascii="Times New Roman" w:eastAsia="Times New Roman" w:hAnsi="Times New Roman" w:cs="Times New Roman"/>
          <w:b/>
          <w:i/>
          <w:sz w:val="24"/>
          <w:szCs w:val="24"/>
        </w:rPr>
        <w:t>”</w:t>
      </w:r>
      <w:r w:rsidR="00046124">
        <w:rPr>
          <w:rFonts w:ascii="Times New Roman" w:eastAsia="Times New Roman" w:hAnsi="Times New Roman" w:cs="Times New Roman"/>
          <w:sz w:val="24"/>
        </w:rPr>
        <w:t xml:space="preserve"> </w:t>
      </w:r>
      <w:r w:rsidR="00046124" w:rsidRPr="00046124">
        <w:rPr>
          <w:rFonts w:ascii="Times New Roman" w:eastAsia="Batang" w:hAnsi="Times New Roman" w:cs="Times New Roman"/>
          <w:sz w:val="24"/>
        </w:rPr>
        <w:t xml:space="preserve">The benefit of singleness is that </w:t>
      </w:r>
      <w:r w:rsidR="00046124">
        <w:rPr>
          <w:rFonts w:ascii="Times New Roman" w:eastAsia="Batang" w:hAnsi="Times New Roman" w:cs="Times New Roman"/>
          <w:sz w:val="24"/>
        </w:rPr>
        <w:t>it</w:t>
      </w:r>
      <w:r w:rsidR="00046124" w:rsidRPr="00046124">
        <w:rPr>
          <w:rFonts w:ascii="Times New Roman" w:eastAsia="Batang" w:hAnsi="Times New Roman" w:cs="Times New Roman"/>
          <w:sz w:val="24"/>
        </w:rPr>
        <w:t xml:space="preserve"> has potentially fewer burdens and distractions than the married state, so it more easily facilitates a spirit of undivided devotion to the Lord. At the same time, </w:t>
      </w:r>
      <w:r w:rsidR="00046124" w:rsidRPr="00046124">
        <w:rPr>
          <w:rFonts w:ascii="Times New Roman" w:eastAsia="Times New Roman" w:hAnsi="Times New Roman" w:cs="Times New Roman"/>
          <w:sz w:val="24"/>
        </w:rPr>
        <w:t>Paul warns of the danger of a divided heart among married believers. Marriage demands husbands and wives to be concerned about each other. However, there is a danger that their concern can become worldly. Some people dream of endless romance without mission, or endless family gathering</w:t>
      </w:r>
      <w:r w:rsidR="00046124" w:rsidRPr="00046124">
        <w:rPr>
          <w:rFonts w:ascii="Times New Roman" w:eastAsia="Batang" w:hAnsi="Times New Roman" w:cs="Times New Roman"/>
          <w:sz w:val="24"/>
        </w:rPr>
        <w:t>s</w:t>
      </w:r>
      <w:r w:rsidR="00046124" w:rsidRPr="00046124">
        <w:rPr>
          <w:rFonts w:ascii="Times New Roman" w:eastAsia="Times New Roman" w:hAnsi="Times New Roman" w:cs="Times New Roman"/>
          <w:sz w:val="24"/>
        </w:rPr>
        <w:t xml:space="preserve"> without mission. However, this leads to misery. When the family becomes an end in itself, it has lost </w:t>
      </w:r>
      <w:r w:rsidR="00046124" w:rsidRPr="00046124">
        <w:rPr>
          <w:rFonts w:ascii="Times New Roman" w:eastAsia="Batang" w:hAnsi="Times New Roman" w:cs="Times New Roman"/>
          <w:sz w:val="24"/>
        </w:rPr>
        <w:t xml:space="preserve">the </w:t>
      </w:r>
      <w:r w:rsidR="00046124" w:rsidRPr="00046124">
        <w:rPr>
          <w:rFonts w:ascii="Times New Roman" w:eastAsia="Times New Roman" w:hAnsi="Times New Roman" w:cs="Times New Roman"/>
          <w:sz w:val="24"/>
        </w:rPr>
        <w:t xml:space="preserve">connection with Christ. Then the marriage or the family takes one’s heart from God. </w:t>
      </w:r>
      <w:r w:rsidR="00046124" w:rsidRPr="00046124">
        <w:rPr>
          <w:rFonts w:ascii="Times New Roman" w:eastAsia="Batang" w:hAnsi="Times New Roman" w:cs="Times New Roman"/>
          <w:sz w:val="24"/>
        </w:rPr>
        <w:t xml:space="preserve">We should carry family duty but should not be family-centered. </w:t>
      </w:r>
      <w:r w:rsidR="00046124" w:rsidRPr="00046124">
        <w:rPr>
          <w:rFonts w:ascii="Times New Roman" w:eastAsia="Times New Roman" w:hAnsi="Times New Roman" w:cs="Times New Roman"/>
          <w:sz w:val="24"/>
        </w:rPr>
        <w:t xml:space="preserve">If our hearts are divided in this way, we cannot please God. </w:t>
      </w:r>
    </w:p>
    <w:p w14:paraId="73B764A2" w14:textId="6F6D2CED" w:rsidR="00C17E30" w:rsidRDefault="00C17E30" w:rsidP="00046124">
      <w:pPr>
        <w:pStyle w:val="NoSpacing"/>
        <w:rPr>
          <w:rFonts w:ascii="Times New Roman" w:eastAsia="Times New Roman" w:hAnsi="Times New Roman" w:cs="Times New Roman"/>
          <w:sz w:val="24"/>
        </w:rPr>
      </w:pPr>
    </w:p>
    <w:p w14:paraId="0F68C2F0" w14:textId="6768615A" w:rsidR="00D11B7A" w:rsidRDefault="00C17E30" w:rsidP="00D11B7A">
      <w:pPr>
        <w:pStyle w:val="NoSpacing"/>
        <w:rPr>
          <w:rFonts w:ascii="Times New Roman" w:hAnsi="Times New Roman" w:cs="Times New Roman"/>
          <w:sz w:val="24"/>
          <w:szCs w:val="24"/>
        </w:rPr>
      </w:pPr>
      <w:r w:rsidRPr="00D11B7A">
        <w:rPr>
          <w:rFonts w:ascii="Times New Roman" w:eastAsia="Times New Roman" w:hAnsi="Times New Roman" w:cs="Times New Roman"/>
          <w:sz w:val="24"/>
          <w:szCs w:val="24"/>
        </w:rPr>
        <w:t>Let</w:t>
      </w:r>
      <w:r w:rsidR="00D11B7A" w:rsidRPr="00D11B7A">
        <w:rPr>
          <w:rFonts w:ascii="Times New Roman" w:eastAsia="Times New Roman" w:hAnsi="Times New Roman" w:cs="Times New Roman"/>
          <w:sz w:val="24"/>
          <w:szCs w:val="24"/>
        </w:rPr>
        <w:t xml:space="preserve">’s read our key verse, verse 35, </w:t>
      </w:r>
      <w:r w:rsidR="00D11B7A" w:rsidRPr="00D11B7A">
        <w:rPr>
          <w:rFonts w:ascii="Times New Roman" w:hAnsi="Times New Roman" w:cs="Times New Roman"/>
          <w:b/>
          <w:i/>
          <w:sz w:val="24"/>
          <w:szCs w:val="24"/>
        </w:rPr>
        <w:t>“I am saying this for your own good, not to restrict you, but that you may live in a right way in undivided devotion to the Lord.”</w:t>
      </w:r>
      <w:r w:rsidR="009C7B25">
        <w:rPr>
          <w:rFonts w:ascii="Times New Roman" w:hAnsi="Times New Roman" w:cs="Times New Roman"/>
          <w:sz w:val="24"/>
          <w:szCs w:val="24"/>
        </w:rPr>
        <w:t xml:space="preserve"> </w:t>
      </w:r>
      <w:r w:rsidR="00B754B1">
        <w:rPr>
          <w:rFonts w:ascii="Times New Roman" w:hAnsi="Times New Roman" w:cs="Times New Roman"/>
          <w:sz w:val="24"/>
          <w:szCs w:val="24"/>
        </w:rPr>
        <w:t>What does it mean to live in a right way in undivided devotion to the Lord</w:t>
      </w:r>
      <w:r w:rsidR="009C7B25">
        <w:rPr>
          <w:rFonts w:ascii="Times New Roman" w:hAnsi="Times New Roman" w:cs="Times New Roman"/>
          <w:sz w:val="24"/>
          <w:szCs w:val="24"/>
        </w:rPr>
        <w:t xml:space="preserve">? It means to give our whole heart to God no </w:t>
      </w:r>
      <w:r w:rsidR="009C7B25">
        <w:rPr>
          <w:rFonts w:ascii="Times New Roman" w:hAnsi="Times New Roman" w:cs="Times New Roman"/>
          <w:sz w:val="24"/>
          <w:szCs w:val="24"/>
        </w:rPr>
        <w:lastRenderedPageBreak/>
        <w:t xml:space="preserve">matter the circumstance, the situation or our marital status. </w:t>
      </w:r>
      <w:r w:rsidR="0097749E">
        <w:rPr>
          <w:rFonts w:ascii="Times New Roman" w:hAnsi="Times New Roman" w:cs="Times New Roman"/>
          <w:sz w:val="24"/>
          <w:szCs w:val="24"/>
        </w:rPr>
        <w:t>Whether</w:t>
      </w:r>
      <w:r w:rsidR="009C7B25">
        <w:rPr>
          <w:rFonts w:ascii="Times New Roman" w:hAnsi="Times New Roman" w:cs="Times New Roman"/>
          <w:sz w:val="24"/>
          <w:szCs w:val="24"/>
        </w:rPr>
        <w:t>,</w:t>
      </w:r>
      <w:r w:rsidR="0097749E">
        <w:rPr>
          <w:rFonts w:ascii="Times New Roman" w:hAnsi="Times New Roman" w:cs="Times New Roman"/>
          <w:sz w:val="24"/>
          <w:szCs w:val="24"/>
        </w:rPr>
        <w:t xml:space="preserve"> married or single our right way to live is undivided devotion to the Lord. </w:t>
      </w:r>
      <w:r w:rsidR="00D11B7A" w:rsidRPr="00D11B7A">
        <w:rPr>
          <w:rFonts w:ascii="Times New Roman" w:hAnsi="Times New Roman" w:cs="Times New Roman"/>
          <w:sz w:val="24"/>
          <w:szCs w:val="24"/>
        </w:rPr>
        <w:t xml:space="preserve">When we do so, God blesses </w:t>
      </w:r>
      <w:r w:rsidR="00D11B7A" w:rsidRPr="00D11B7A">
        <w:rPr>
          <w:rFonts w:ascii="Times New Roman" w:eastAsia="Batang" w:hAnsi="Times New Roman" w:cs="Times New Roman"/>
          <w:sz w:val="24"/>
          <w:szCs w:val="24"/>
        </w:rPr>
        <w:t xml:space="preserve">us </w:t>
      </w:r>
      <w:r w:rsidR="00D11B7A" w:rsidRPr="00D11B7A">
        <w:rPr>
          <w:rFonts w:ascii="Times New Roman" w:hAnsi="Times New Roman" w:cs="Times New Roman"/>
          <w:sz w:val="24"/>
          <w:szCs w:val="24"/>
        </w:rPr>
        <w:t xml:space="preserve">abundantly so that we can bear much fruit </w:t>
      </w:r>
      <w:r w:rsidR="00D11B7A" w:rsidRPr="00D11B7A">
        <w:rPr>
          <w:rFonts w:ascii="Times New Roman" w:eastAsia="Batang" w:hAnsi="Times New Roman" w:cs="Times New Roman"/>
          <w:sz w:val="24"/>
          <w:szCs w:val="24"/>
        </w:rPr>
        <w:t>in our lives</w:t>
      </w:r>
      <w:r w:rsidR="00D11B7A" w:rsidRPr="00D11B7A">
        <w:rPr>
          <w:rFonts w:ascii="Times New Roman" w:hAnsi="Times New Roman" w:cs="Times New Roman"/>
          <w:sz w:val="24"/>
          <w:szCs w:val="24"/>
        </w:rPr>
        <w:t xml:space="preserve"> and be truly happy. Whether we are married or single, or will be married, </w:t>
      </w:r>
      <w:r w:rsidR="00D11B7A" w:rsidRPr="00D11B7A">
        <w:rPr>
          <w:rFonts w:ascii="Times New Roman" w:eastAsia="Batang" w:hAnsi="Times New Roman" w:cs="Times New Roman"/>
          <w:sz w:val="24"/>
          <w:szCs w:val="24"/>
        </w:rPr>
        <w:t xml:space="preserve">or </w:t>
      </w:r>
      <w:r w:rsidR="00D11B7A" w:rsidRPr="00D11B7A">
        <w:rPr>
          <w:rFonts w:ascii="Times New Roman" w:hAnsi="Times New Roman" w:cs="Times New Roman"/>
          <w:sz w:val="24"/>
          <w:szCs w:val="24"/>
        </w:rPr>
        <w:t xml:space="preserve">whatever our situation God leads us to, we should give </w:t>
      </w:r>
      <w:r w:rsidR="00D11B7A" w:rsidRPr="00D11B7A">
        <w:rPr>
          <w:rFonts w:ascii="Times New Roman" w:eastAsia="Batang" w:hAnsi="Times New Roman" w:cs="Times New Roman"/>
          <w:sz w:val="24"/>
          <w:szCs w:val="24"/>
        </w:rPr>
        <w:t xml:space="preserve">an </w:t>
      </w:r>
      <w:r w:rsidR="00D11B7A" w:rsidRPr="00D11B7A">
        <w:rPr>
          <w:rFonts w:ascii="Times New Roman" w:hAnsi="Times New Roman" w:cs="Times New Roman"/>
          <w:sz w:val="24"/>
          <w:szCs w:val="24"/>
        </w:rPr>
        <w:t xml:space="preserve">undivided devotion to the Lord by </w:t>
      </w:r>
      <w:ins w:id="78" w:author="Stephen Yang" w:date="2018-02-24T15:48:00Z">
        <w:r w:rsidR="0055015C">
          <w:rPr>
            <w:rFonts w:ascii="Times New Roman" w:hAnsi="Times New Roman" w:cs="Times New Roman"/>
            <w:sz w:val="24"/>
            <w:szCs w:val="24"/>
          </w:rPr>
          <w:t xml:space="preserve">following Jesus and </w:t>
        </w:r>
      </w:ins>
      <w:r w:rsidR="00D11B7A" w:rsidRPr="00D11B7A">
        <w:rPr>
          <w:rFonts w:ascii="Times New Roman" w:hAnsi="Times New Roman" w:cs="Times New Roman"/>
          <w:sz w:val="24"/>
          <w:szCs w:val="24"/>
        </w:rPr>
        <w:t xml:space="preserve">raising disciples of Jesus Christ among </w:t>
      </w:r>
      <w:r w:rsidR="00D11B7A" w:rsidRPr="00D11B7A">
        <w:rPr>
          <w:rFonts w:ascii="Times New Roman" w:eastAsia="Batang" w:hAnsi="Times New Roman" w:cs="Times New Roman"/>
          <w:sz w:val="24"/>
          <w:szCs w:val="24"/>
        </w:rPr>
        <w:t xml:space="preserve">the </w:t>
      </w:r>
      <w:r w:rsidR="00D11B7A" w:rsidRPr="00D11B7A">
        <w:rPr>
          <w:rFonts w:ascii="Times New Roman" w:hAnsi="Times New Roman" w:cs="Times New Roman"/>
          <w:sz w:val="24"/>
          <w:szCs w:val="24"/>
        </w:rPr>
        <w:t>students in Upper Midwest campuses</w:t>
      </w:r>
      <w:ins w:id="79" w:author="Stephen Yang" w:date="2018-02-24T15:49:00Z">
        <w:r w:rsidR="0055015C">
          <w:rPr>
            <w:rFonts w:ascii="Times New Roman" w:hAnsi="Times New Roman" w:cs="Times New Roman"/>
            <w:sz w:val="24"/>
            <w:szCs w:val="24"/>
          </w:rPr>
          <w:t>, in America, and to the ends of the earth</w:t>
        </w:r>
      </w:ins>
      <w:del w:id="80" w:author="Stephen Yang" w:date="2018-02-24T15:49:00Z">
        <w:r w:rsidR="00D11B7A" w:rsidRPr="00D11B7A" w:rsidDel="0055015C">
          <w:rPr>
            <w:rFonts w:ascii="Times New Roman" w:hAnsi="Times New Roman" w:cs="Times New Roman"/>
            <w:sz w:val="24"/>
            <w:szCs w:val="24"/>
          </w:rPr>
          <w:delText xml:space="preserve"> </w:delText>
        </w:r>
      </w:del>
      <w:r w:rsidR="00D11B7A" w:rsidRPr="00D11B7A">
        <w:rPr>
          <w:rFonts w:ascii="Times New Roman" w:hAnsi="Times New Roman" w:cs="Times New Roman"/>
          <w:sz w:val="24"/>
          <w:szCs w:val="24"/>
        </w:rPr>
        <w:t xml:space="preserve">in obedience to Christ, our Lord. May God bless each of us to stand firm where we are and serve the Lord with all our heart, soul and strength. </w:t>
      </w:r>
    </w:p>
    <w:p w14:paraId="019487DC" w14:textId="1D4B683B" w:rsidR="000213FD" w:rsidRDefault="000213FD" w:rsidP="00D11B7A">
      <w:pPr>
        <w:pStyle w:val="NoSpacing"/>
        <w:rPr>
          <w:rFonts w:ascii="Times New Roman" w:hAnsi="Times New Roman" w:cs="Times New Roman"/>
          <w:sz w:val="24"/>
          <w:szCs w:val="24"/>
        </w:rPr>
      </w:pPr>
    </w:p>
    <w:p w14:paraId="7780AF5B" w14:textId="229A6AEB" w:rsidR="00970964" w:rsidRDefault="000213FD" w:rsidP="00046124">
      <w:pPr>
        <w:pStyle w:val="NoSpacing"/>
        <w:rPr>
          <w:rFonts w:ascii="Times New Roman" w:eastAsia="Times New Roman" w:hAnsi="Times New Roman"/>
          <w:color w:val="000000"/>
          <w:sz w:val="24"/>
          <w:szCs w:val="24"/>
        </w:rPr>
      </w:pPr>
      <w:r>
        <w:rPr>
          <w:rFonts w:ascii="Times New Roman" w:hAnsi="Times New Roman" w:cs="Times New Roman"/>
          <w:sz w:val="24"/>
          <w:szCs w:val="24"/>
        </w:rPr>
        <w:t xml:space="preserve">There are many examples of those who have given their devotion to the Lord both married and single. </w:t>
      </w:r>
      <w:r w:rsidR="00E2301C">
        <w:rPr>
          <w:rFonts w:ascii="Times New Roman" w:hAnsi="Times New Roman" w:cs="Times New Roman"/>
          <w:sz w:val="24"/>
          <w:szCs w:val="24"/>
        </w:rPr>
        <w:t xml:space="preserve">An </w:t>
      </w:r>
      <w:r w:rsidR="00E2301C" w:rsidRPr="00C012F3">
        <w:rPr>
          <w:rFonts w:ascii="Times New Roman" w:eastAsia="Times New Roman" w:hAnsi="Times New Roman"/>
          <w:color w:val="000000"/>
          <w:sz w:val="24"/>
          <w:szCs w:val="24"/>
        </w:rPr>
        <w:t xml:space="preserve">example </w:t>
      </w:r>
      <w:r w:rsidR="00E2301C">
        <w:rPr>
          <w:rFonts w:ascii="Times New Roman" w:eastAsia="Times New Roman" w:hAnsi="Times New Roman"/>
          <w:color w:val="000000"/>
          <w:sz w:val="24"/>
          <w:szCs w:val="24"/>
        </w:rPr>
        <w:t xml:space="preserve">of a family who devoted their lives to God </w:t>
      </w:r>
      <w:r w:rsidR="00E2301C" w:rsidRPr="00C012F3">
        <w:rPr>
          <w:rFonts w:ascii="Times New Roman" w:eastAsia="Times New Roman" w:hAnsi="Times New Roman"/>
          <w:color w:val="000000"/>
          <w:sz w:val="24"/>
          <w:szCs w:val="24"/>
        </w:rPr>
        <w:t xml:space="preserve">is the Mayhew family. Thomas and Ana Mayhew came to America in 1631. God blessed their son Thomas Jr. to be a missionary to American Indians. He had one faithful convert, Hiacoomes, who became an evangelist, and 300 Indians came to the Lord in ten years. When Thomas Jr. died, his father took over the mission at </w:t>
      </w:r>
      <w:r w:rsidR="00E2301C">
        <w:rPr>
          <w:rFonts w:ascii="Times New Roman" w:eastAsia="Batang" w:hAnsi="Times New Roman" w:hint="eastAsia"/>
          <w:color w:val="000000"/>
          <w:sz w:val="24"/>
          <w:szCs w:val="24"/>
        </w:rPr>
        <w:t xml:space="preserve">an </w:t>
      </w:r>
      <w:r w:rsidR="00E2301C" w:rsidRPr="00C012F3">
        <w:rPr>
          <w:rFonts w:ascii="Times New Roman" w:eastAsia="Times New Roman" w:hAnsi="Times New Roman"/>
          <w:color w:val="000000"/>
          <w:sz w:val="24"/>
          <w:szCs w:val="24"/>
        </w:rPr>
        <w:t xml:space="preserve">age </w:t>
      </w:r>
      <w:r w:rsidR="00E2301C">
        <w:rPr>
          <w:rFonts w:ascii="Times New Roman" w:eastAsia="Batang" w:hAnsi="Times New Roman" w:hint="eastAsia"/>
          <w:color w:val="000000"/>
          <w:sz w:val="24"/>
          <w:szCs w:val="24"/>
        </w:rPr>
        <w:t xml:space="preserve">of </w:t>
      </w:r>
      <w:r w:rsidR="00E2301C" w:rsidRPr="00C012F3">
        <w:rPr>
          <w:rFonts w:ascii="Times New Roman" w:eastAsia="Times New Roman" w:hAnsi="Times New Roman"/>
          <w:color w:val="000000"/>
          <w:sz w:val="24"/>
          <w:szCs w:val="24"/>
        </w:rPr>
        <w:t xml:space="preserve">70 and served for 22 years until he died at </w:t>
      </w:r>
      <w:r w:rsidR="00E2301C">
        <w:rPr>
          <w:rFonts w:ascii="Times New Roman" w:eastAsia="Batang" w:hAnsi="Times New Roman" w:hint="eastAsia"/>
          <w:color w:val="000000"/>
          <w:sz w:val="24"/>
          <w:szCs w:val="24"/>
        </w:rPr>
        <w:t xml:space="preserve">the age of </w:t>
      </w:r>
      <w:r w:rsidR="00E2301C" w:rsidRPr="00C012F3">
        <w:rPr>
          <w:rFonts w:ascii="Times New Roman" w:eastAsia="Times New Roman" w:hAnsi="Times New Roman"/>
          <w:color w:val="000000"/>
          <w:sz w:val="24"/>
          <w:szCs w:val="24"/>
        </w:rPr>
        <w:t>92. Then his grandson John took over the work. After him, fourth generation missionary, Experience Mayhew carried on. Without marriage, they could have served for one generation. But as a godly house church, they could serve for four generations.</w:t>
      </w:r>
    </w:p>
    <w:p w14:paraId="19046E0C" w14:textId="235EE0FA" w:rsidR="00E2301C" w:rsidRDefault="00E2301C" w:rsidP="00046124">
      <w:pPr>
        <w:pStyle w:val="NoSpacing"/>
        <w:rPr>
          <w:rFonts w:ascii="Times New Roman" w:hAnsi="Times New Roman" w:cs="Times New Roman"/>
          <w:sz w:val="24"/>
          <w:szCs w:val="24"/>
        </w:rPr>
      </w:pPr>
    </w:p>
    <w:p w14:paraId="09E9ADAA" w14:textId="23AAB11A" w:rsidR="00E2301C" w:rsidRDefault="00E2301C" w:rsidP="00046124">
      <w:pPr>
        <w:pStyle w:val="NoSpacing"/>
        <w:rPr>
          <w:rFonts w:ascii="Times New Roman" w:hAnsi="Times New Roman" w:cs="Times New Roman"/>
          <w:sz w:val="24"/>
          <w:szCs w:val="24"/>
        </w:rPr>
      </w:pPr>
      <w:r>
        <w:rPr>
          <w:rFonts w:ascii="Times New Roman" w:hAnsi="Times New Roman" w:cs="Times New Roman"/>
          <w:sz w:val="24"/>
          <w:szCs w:val="24"/>
        </w:rPr>
        <w:t>The best example of one who devoted her singleness to God is Mother Sarah B</w:t>
      </w:r>
      <w:r w:rsidR="00CE6D1B">
        <w:rPr>
          <w:rFonts w:ascii="Times New Roman" w:hAnsi="Times New Roman" w:cs="Times New Roman"/>
          <w:sz w:val="24"/>
          <w:szCs w:val="24"/>
        </w:rPr>
        <w:t>a</w:t>
      </w:r>
      <w:r>
        <w:rPr>
          <w:rFonts w:ascii="Times New Roman" w:hAnsi="Times New Roman" w:cs="Times New Roman"/>
          <w:sz w:val="24"/>
          <w:szCs w:val="24"/>
        </w:rPr>
        <w:t xml:space="preserve">rry. </w:t>
      </w:r>
      <w:r w:rsidR="00CE6D1B">
        <w:rPr>
          <w:rFonts w:ascii="Times New Roman" w:hAnsi="Times New Roman" w:cs="Times New Roman"/>
          <w:sz w:val="24"/>
          <w:szCs w:val="24"/>
        </w:rPr>
        <w:t xml:space="preserve">Here is a woman who gave her marriage to God and remained single to serve the Lord she loved. In her wonderful gift of singleness, she served Koreans with a mother like heart. Then when she returned to America, she has been serving us with God’s love and prayer. </w:t>
      </w:r>
      <w:ins w:id="81" w:author="Stephen Yang" w:date="2018-02-24T15:56:00Z">
        <w:r w:rsidR="0055015C">
          <w:rPr>
            <w:rFonts w:ascii="Times New Roman" w:hAnsi="Times New Roman" w:cs="Times New Roman"/>
            <w:sz w:val="24"/>
            <w:szCs w:val="24"/>
          </w:rPr>
          <w:t xml:space="preserve">This year she is 88 years old. </w:t>
        </w:r>
      </w:ins>
      <w:r w:rsidR="00CE6D1B">
        <w:rPr>
          <w:rFonts w:ascii="Times New Roman" w:hAnsi="Times New Roman" w:cs="Times New Roman"/>
          <w:sz w:val="24"/>
          <w:szCs w:val="24"/>
        </w:rPr>
        <w:t>Because she devoted herself to God fully, God blessed her with a giant spiritual family of her own</w:t>
      </w:r>
      <w:ins w:id="82" w:author="Stephen Yang" w:date="2018-02-24T15:55:00Z">
        <w:r w:rsidR="0055015C">
          <w:rPr>
            <w:rFonts w:ascii="Times New Roman" w:hAnsi="Times New Roman" w:cs="Times New Roman"/>
            <w:sz w:val="24"/>
            <w:szCs w:val="24"/>
          </w:rPr>
          <w:t xml:space="preserve"> around world</w:t>
        </w:r>
      </w:ins>
      <w:r w:rsidR="00CE6D1B">
        <w:rPr>
          <w:rFonts w:ascii="Times New Roman" w:hAnsi="Times New Roman" w:cs="Times New Roman"/>
          <w:sz w:val="24"/>
          <w:szCs w:val="24"/>
        </w:rPr>
        <w:t>.</w:t>
      </w:r>
      <w:ins w:id="83" w:author="Stephen Yang" w:date="2018-02-24T15:55:00Z">
        <w:r w:rsidR="0055015C">
          <w:rPr>
            <w:rFonts w:ascii="Times New Roman" w:hAnsi="Times New Roman" w:cs="Times New Roman"/>
            <w:sz w:val="24"/>
            <w:szCs w:val="24"/>
          </w:rPr>
          <w:t xml:space="preserve">  </w:t>
        </w:r>
      </w:ins>
      <w:r w:rsidR="00CE6D1B">
        <w:rPr>
          <w:rFonts w:ascii="Times New Roman" w:hAnsi="Times New Roman" w:cs="Times New Roman"/>
          <w:sz w:val="24"/>
          <w:szCs w:val="24"/>
        </w:rPr>
        <w:t xml:space="preserve"> </w:t>
      </w:r>
    </w:p>
    <w:p w14:paraId="2A902136" w14:textId="12AB28A8" w:rsidR="00CE6D1B" w:rsidRDefault="00CE6D1B" w:rsidP="00046124">
      <w:pPr>
        <w:pStyle w:val="NoSpacing"/>
        <w:rPr>
          <w:rFonts w:ascii="Times New Roman" w:hAnsi="Times New Roman" w:cs="Times New Roman"/>
          <w:sz w:val="24"/>
          <w:szCs w:val="24"/>
        </w:rPr>
      </w:pPr>
    </w:p>
    <w:p w14:paraId="4B436B81" w14:textId="6658E83E" w:rsidR="00CE6D1B" w:rsidRDefault="00CE6D1B" w:rsidP="00046124">
      <w:pPr>
        <w:pStyle w:val="NoSpacing"/>
        <w:rPr>
          <w:rFonts w:ascii="Times New Roman" w:hAnsi="Times New Roman" w:cs="Times New Roman"/>
          <w:sz w:val="24"/>
          <w:szCs w:val="24"/>
        </w:rPr>
      </w:pPr>
      <w:r>
        <w:rPr>
          <w:rFonts w:ascii="Times New Roman" w:hAnsi="Times New Roman" w:cs="Times New Roman"/>
          <w:sz w:val="24"/>
          <w:szCs w:val="24"/>
        </w:rPr>
        <w:t>In my case, my gift has been the gift of married life. God blessed me with Elizabeth who simply loves Jesus. God also blessed me with Noah and Hudson who also loves the Lord and who try to please God with their lives. I thank God that Noah wants to be a light in his school. I believe this the God’s calling for him to prepare him to be a blessing in Mounds View School district. This is what I am most proud of. I am too thankful for my married life because I can use my house as a blessing for others, like Joe, Spencer and Duane</w:t>
      </w:r>
      <w:r w:rsidR="00C96FA5">
        <w:rPr>
          <w:rFonts w:ascii="Times New Roman" w:hAnsi="Times New Roman" w:cs="Times New Roman"/>
          <w:sz w:val="24"/>
          <w:szCs w:val="24"/>
        </w:rPr>
        <w:t>, along with Jacob, Moses, Stephen, Daniel and Abraham. May the Spirit continue to use my married life and family to be a blessing</w:t>
      </w:r>
      <w:ins w:id="84" w:author="Stephen Yang" w:date="2018-02-24T15:59:00Z">
        <w:r w:rsidR="0055015C">
          <w:rPr>
            <w:rFonts w:ascii="Times New Roman" w:hAnsi="Times New Roman" w:cs="Times New Roman"/>
            <w:sz w:val="24"/>
            <w:szCs w:val="24"/>
          </w:rPr>
          <w:t xml:space="preserve"> in undivided devotion to the Lord</w:t>
        </w:r>
      </w:ins>
      <w:r w:rsidR="00C96FA5">
        <w:rPr>
          <w:rFonts w:ascii="Times New Roman" w:hAnsi="Times New Roman" w:cs="Times New Roman"/>
          <w:sz w:val="24"/>
          <w:szCs w:val="24"/>
        </w:rPr>
        <w:t xml:space="preserve">. </w:t>
      </w:r>
    </w:p>
    <w:p w14:paraId="22D2315B" w14:textId="15F0D51D" w:rsidR="00C96FA5" w:rsidRDefault="00C96FA5" w:rsidP="00046124">
      <w:pPr>
        <w:pStyle w:val="NoSpacing"/>
        <w:rPr>
          <w:rFonts w:ascii="Times New Roman" w:hAnsi="Times New Roman" w:cs="Times New Roman"/>
          <w:sz w:val="24"/>
          <w:szCs w:val="24"/>
        </w:rPr>
      </w:pPr>
    </w:p>
    <w:p w14:paraId="532C65E4" w14:textId="6CBBEA21" w:rsidR="00C96FA5" w:rsidRPr="000213FD" w:rsidRDefault="00C96FA5" w:rsidP="00046124">
      <w:pPr>
        <w:pStyle w:val="NoSpacing"/>
        <w:rPr>
          <w:rFonts w:ascii="Times New Roman" w:hAnsi="Times New Roman" w:cs="Times New Roman"/>
          <w:sz w:val="24"/>
          <w:szCs w:val="24"/>
        </w:rPr>
      </w:pPr>
      <w:r>
        <w:rPr>
          <w:rFonts w:ascii="Times New Roman" w:hAnsi="Times New Roman" w:cs="Times New Roman"/>
          <w:sz w:val="24"/>
          <w:szCs w:val="24"/>
        </w:rPr>
        <w:t xml:space="preserve">Through this passage, we learned that sexual morality is between a husband and wife in the sanctity of marriage. Through the God given gift of marriage or singleness, we need to </w:t>
      </w:r>
      <w:ins w:id="85" w:author="Stephen Yang" w:date="2018-02-24T16:00:00Z">
        <w:r w:rsidR="0055015C">
          <w:rPr>
            <w:rFonts w:ascii="Times New Roman" w:hAnsi="Times New Roman" w:cs="Times New Roman"/>
            <w:sz w:val="24"/>
            <w:szCs w:val="24"/>
          </w:rPr>
          <w:t xml:space="preserve">please God and </w:t>
        </w:r>
      </w:ins>
      <w:ins w:id="86" w:author="Stephen Yang" w:date="2018-02-24T16:03:00Z">
        <w:r w:rsidR="00077FDF">
          <w:rPr>
            <w:rFonts w:ascii="Times New Roman" w:hAnsi="Times New Roman" w:cs="Times New Roman"/>
            <w:sz w:val="24"/>
            <w:szCs w:val="24"/>
          </w:rPr>
          <w:t>love him as of first priority</w:t>
        </w:r>
      </w:ins>
      <w:del w:id="87" w:author="Stephen Yang" w:date="2018-02-24T16:01:00Z">
        <w:r w:rsidDel="0055015C">
          <w:rPr>
            <w:rFonts w:ascii="Times New Roman" w:hAnsi="Times New Roman" w:cs="Times New Roman"/>
            <w:sz w:val="24"/>
            <w:szCs w:val="24"/>
          </w:rPr>
          <w:delText>devote our lives to God</w:delText>
        </w:r>
      </w:del>
      <w:r>
        <w:rPr>
          <w:rFonts w:ascii="Times New Roman" w:hAnsi="Times New Roman" w:cs="Times New Roman"/>
          <w:sz w:val="24"/>
          <w:szCs w:val="24"/>
        </w:rPr>
        <w:t>. May the spirit guide us to use the gift of either our singleness or marriage to devote ourselves to God</w:t>
      </w:r>
      <w:ins w:id="88" w:author="Stephen Yang" w:date="2018-02-24T16:01:00Z">
        <w:r w:rsidR="0055015C">
          <w:rPr>
            <w:rFonts w:ascii="Times New Roman" w:hAnsi="Times New Roman" w:cs="Times New Roman"/>
            <w:sz w:val="24"/>
            <w:szCs w:val="24"/>
          </w:rPr>
          <w:t xml:space="preserve"> in </w:t>
        </w:r>
      </w:ins>
      <w:ins w:id="89" w:author="Stephen Yang" w:date="2018-02-24T16:02:00Z">
        <w:r w:rsidR="0055015C">
          <w:rPr>
            <w:rFonts w:ascii="Times New Roman" w:hAnsi="Times New Roman" w:cs="Times New Roman"/>
            <w:sz w:val="24"/>
            <w:szCs w:val="24"/>
          </w:rPr>
          <w:t xml:space="preserve">an </w:t>
        </w:r>
      </w:ins>
      <w:ins w:id="90" w:author="Stephen Yang" w:date="2018-02-24T16:01:00Z">
        <w:r w:rsidR="0055015C">
          <w:rPr>
            <w:rFonts w:ascii="Times New Roman" w:hAnsi="Times New Roman" w:cs="Times New Roman"/>
            <w:sz w:val="24"/>
            <w:szCs w:val="24"/>
          </w:rPr>
          <w:t>undivided heart</w:t>
        </w:r>
      </w:ins>
      <w:r>
        <w:rPr>
          <w:rFonts w:ascii="Times New Roman" w:hAnsi="Times New Roman" w:cs="Times New Roman"/>
          <w:sz w:val="24"/>
          <w:szCs w:val="24"/>
        </w:rPr>
        <w:t xml:space="preserve">. </w:t>
      </w:r>
    </w:p>
    <w:sectPr w:rsidR="00C96FA5" w:rsidRPr="000213F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25A02" w14:textId="77777777" w:rsidR="00E32448" w:rsidRDefault="00E32448" w:rsidP="004B74F0">
      <w:pPr>
        <w:spacing w:after="0" w:line="240" w:lineRule="auto"/>
      </w:pPr>
      <w:r>
        <w:separator/>
      </w:r>
    </w:p>
  </w:endnote>
  <w:endnote w:type="continuationSeparator" w:id="0">
    <w:p w14:paraId="01B79CDA" w14:textId="77777777" w:rsidR="00E32448" w:rsidRDefault="00E32448" w:rsidP="004B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115016188"/>
      <w:docPartObj>
        <w:docPartGallery w:val="Page Numbers (Bottom of Page)"/>
        <w:docPartUnique/>
      </w:docPartObj>
    </w:sdtPr>
    <w:sdtEndPr>
      <w:rPr>
        <w:noProof/>
      </w:rPr>
    </w:sdtEndPr>
    <w:sdtContent>
      <w:p w14:paraId="7449A3F4" w14:textId="26F493C9" w:rsidR="00E2301C" w:rsidRPr="004B74F0" w:rsidRDefault="00E2301C">
        <w:pPr>
          <w:pStyle w:val="Footer"/>
          <w:jc w:val="right"/>
          <w:rPr>
            <w:rFonts w:ascii="Times New Roman" w:hAnsi="Times New Roman" w:cs="Times New Roman"/>
            <w:sz w:val="24"/>
          </w:rPr>
        </w:pPr>
        <w:r w:rsidRPr="004B74F0">
          <w:rPr>
            <w:rFonts w:ascii="Times New Roman" w:hAnsi="Times New Roman" w:cs="Times New Roman"/>
            <w:sz w:val="24"/>
          </w:rPr>
          <w:fldChar w:fldCharType="begin"/>
        </w:r>
        <w:r w:rsidRPr="004B74F0">
          <w:rPr>
            <w:rFonts w:ascii="Times New Roman" w:hAnsi="Times New Roman" w:cs="Times New Roman"/>
            <w:sz w:val="24"/>
          </w:rPr>
          <w:instrText xml:space="preserve"> PAGE   \* MERGEFORMAT </w:instrText>
        </w:r>
        <w:r w:rsidRPr="004B74F0">
          <w:rPr>
            <w:rFonts w:ascii="Times New Roman" w:hAnsi="Times New Roman" w:cs="Times New Roman"/>
            <w:sz w:val="24"/>
          </w:rPr>
          <w:fldChar w:fldCharType="separate"/>
        </w:r>
        <w:r w:rsidR="00B740F7">
          <w:rPr>
            <w:rFonts w:ascii="Times New Roman" w:hAnsi="Times New Roman" w:cs="Times New Roman"/>
            <w:noProof/>
            <w:sz w:val="24"/>
          </w:rPr>
          <w:t>1</w:t>
        </w:r>
        <w:r w:rsidRPr="004B74F0">
          <w:rPr>
            <w:rFonts w:ascii="Times New Roman" w:hAnsi="Times New Roman" w:cs="Times New Roman"/>
            <w:noProof/>
            <w:sz w:val="24"/>
          </w:rPr>
          <w:fldChar w:fldCharType="end"/>
        </w:r>
      </w:p>
    </w:sdtContent>
  </w:sdt>
  <w:p w14:paraId="7E202272" w14:textId="77777777" w:rsidR="00E2301C" w:rsidRDefault="00E23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9D77C" w14:textId="77777777" w:rsidR="00E32448" w:rsidRDefault="00E32448" w:rsidP="004B74F0">
      <w:pPr>
        <w:spacing w:after="0" w:line="240" w:lineRule="auto"/>
      </w:pPr>
      <w:r>
        <w:separator/>
      </w:r>
    </w:p>
  </w:footnote>
  <w:footnote w:type="continuationSeparator" w:id="0">
    <w:p w14:paraId="63EB0AFC" w14:textId="77777777" w:rsidR="00E32448" w:rsidRDefault="00E32448" w:rsidP="004B7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E451B"/>
    <w:multiLevelType w:val="hybridMultilevel"/>
    <w:tmpl w:val="F108573A"/>
    <w:lvl w:ilvl="0" w:tplc="AEC08E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C0366"/>
    <w:multiLevelType w:val="hybridMultilevel"/>
    <w:tmpl w:val="91D2A66C"/>
    <w:lvl w:ilvl="0" w:tplc="E362A9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 Yang">
    <w15:presenceInfo w15:providerId="None" w15:userId="Stephen 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D4"/>
    <w:rsid w:val="000213FD"/>
    <w:rsid w:val="00046124"/>
    <w:rsid w:val="000644EB"/>
    <w:rsid w:val="00077FDF"/>
    <w:rsid w:val="000B31A8"/>
    <w:rsid w:val="00120574"/>
    <w:rsid w:val="001824AA"/>
    <w:rsid w:val="00265F5B"/>
    <w:rsid w:val="00327AC1"/>
    <w:rsid w:val="003A44DD"/>
    <w:rsid w:val="003D7954"/>
    <w:rsid w:val="004148D4"/>
    <w:rsid w:val="0043111A"/>
    <w:rsid w:val="004542B5"/>
    <w:rsid w:val="004B74F0"/>
    <w:rsid w:val="0055015C"/>
    <w:rsid w:val="00574995"/>
    <w:rsid w:val="006217C8"/>
    <w:rsid w:val="00631D5D"/>
    <w:rsid w:val="00765EB7"/>
    <w:rsid w:val="007861C3"/>
    <w:rsid w:val="008555F2"/>
    <w:rsid w:val="008B3DFF"/>
    <w:rsid w:val="00930415"/>
    <w:rsid w:val="0094778E"/>
    <w:rsid w:val="00970964"/>
    <w:rsid w:val="0097749E"/>
    <w:rsid w:val="009B782F"/>
    <w:rsid w:val="009C7B25"/>
    <w:rsid w:val="00A1530E"/>
    <w:rsid w:val="00AA528A"/>
    <w:rsid w:val="00B45223"/>
    <w:rsid w:val="00B65487"/>
    <w:rsid w:val="00B740F7"/>
    <w:rsid w:val="00B754B1"/>
    <w:rsid w:val="00BF632D"/>
    <w:rsid w:val="00C17E30"/>
    <w:rsid w:val="00C455E5"/>
    <w:rsid w:val="00C96FA5"/>
    <w:rsid w:val="00CA2A1E"/>
    <w:rsid w:val="00CD403E"/>
    <w:rsid w:val="00CE655B"/>
    <w:rsid w:val="00CE6D1B"/>
    <w:rsid w:val="00D11B7A"/>
    <w:rsid w:val="00D5254B"/>
    <w:rsid w:val="00D548B0"/>
    <w:rsid w:val="00DC31B2"/>
    <w:rsid w:val="00E2301C"/>
    <w:rsid w:val="00E32448"/>
    <w:rsid w:val="00EE6B83"/>
    <w:rsid w:val="00F03E3F"/>
    <w:rsid w:val="00FF22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CC63"/>
  <w15:chartTrackingRefBased/>
  <w15:docId w15:val="{ACE8968D-D649-4443-BD26-F476ECF2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48D4"/>
    <w:pPr>
      <w:spacing w:after="0" w:line="240" w:lineRule="auto"/>
    </w:pPr>
  </w:style>
  <w:style w:type="paragraph" w:styleId="NormalWeb">
    <w:name w:val="Normal (Web)"/>
    <w:basedOn w:val="Normal"/>
    <w:rsid w:val="004148D4"/>
    <w:pPr>
      <w:spacing w:before="100" w:beforeAutospacing="1" w:after="100" w:afterAutospacing="1" w:line="240" w:lineRule="auto"/>
    </w:pPr>
    <w:rPr>
      <w:rFonts w:ascii="Times New Roman" w:eastAsia="Batang" w:hAnsi="Times New Roman" w:cs="Times New Roman"/>
      <w:sz w:val="24"/>
      <w:szCs w:val="24"/>
    </w:rPr>
  </w:style>
  <w:style w:type="character" w:customStyle="1" w:styleId="text">
    <w:name w:val="text"/>
    <w:basedOn w:val="DefaultParagraphFont"/>
    <w:rsid w:val="00B65487"/>
  </w:style>
  <w:style w:type="paragraph" w:styleId="Header">
    <w:name w:val="header"/>
    <w:basedOn w:val="Normal"/>
    <w:link w:val="HeaderChar"/>
    <w:uiPriority w:val="99"/>
    <w:unhideWhenUsed/>
    <w:rsid w:val="004B7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4F0"/>
  </w:style>
  <w:style w:type="paragraph" w:styleId="Footer">
    <w:name w:val="footer"/>
    <w:basedOn w:val="Normal"/>
    <w:link w:val="FooterChar"/>
    <w:uiPriority w:val="99"/>
    <w:unhideWhenUsed/>
    <w:rsid w:val="004B7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4F0"/>
  </w:style>
  <w:style w:type="character" w:styleId="Hyperlink">
    <w:name w:val="Hyperlink"/>
    <w:basedOn w:val="DefaultParagraphFont"/>
    <w:uiPriority w:val="99"/>
    <w:semiHidden/>
    <w:unhideWhenUsed/>
    <w:rsid w:val="001824AA"/>
    <w:rPr>
      <w:color w:val="0000FF"/>
      <w:u w:val="single"/>
    </w:rPr>
  </w:style>
  <w:style w:type="character" w:customStyle="1" w:styleId="woj">
    <w:name w:val="woj"/>
    <w:basedOn w:val="DefaultParagraphFont"/>
    <w:rsid w:val="009B7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Voght</dc:creator>
  <cp:keywords/>
  <dc:description/>
  <cp:lastModifiedBy>Stephen Yang</cp:lastModifiedBy>
  <cp:revision>2</cp:revision>
  <dcterms:created xsi:type="dcterms:W3CDTF">2018-02-24T22:59:00Z</dcterms:created>
  <dcterms:modified xsi:type="dcterms:W3CDTF">2018-02-24T22:59:00Z</dcterms:modified>
</cp:coreProperties>
</file>